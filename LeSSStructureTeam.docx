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320" w:before="300" w:line="264" w:lineRule="auto"/>
        <w:contextualSpacing w:val="0"/>
      </w:pPr>
      <w:bookmarkStart w:colFirst="0" w:colLast="0" w:name="h.kw95g2inlh06" w:id="0"/>
      <w:bookmarkEnd w:id="0"/>
      <w:r w:rsidDel="00000000" w:rsidR="00000000" w:rsidRPr="00000000">
        <w:rPr>
          <w:rFonts w:ascii="Arial" w:cs="Arial" w:eastAsia="Arial" w:hAnsi="Arial"/>
          <w:b w:val="1"/>
          <w:color w:val="1997c0"/>
          <w:sz w:val="81"/>
          <w:szCs w:val="81"/>
          <w:highlight w:val="white"/>
          <w:rtl w:val="0"/>
        </w:rPr>
        <w:t xml:space="preserve">Teams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0"/>
          <w:szCs w:val="20"/>
          <w:rtl w:val="0"/>
        </w:rPr>
        <w:t xml:space="preserve">チーム</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320" w:before="340" w:line="264" w:lineRule="auto"/>
        <w:contextualSpacing w:val="0"/>
      </w:pPr>
      <w:bookmarkStart w:colFirst="0" w:colLast="0" w:name="h.k0y06b68976y" w:id="1"/>
      <w:bookmarkEnd w:id="1"/>
      <w:r w:rsidDel="00000000" w:rsidR="00000000" w:rsidRPr="00000000">
        <w:rPr>
          <w:rFonts w:ascii="Arial" w:cs="Arial" w:eastAsia="Arial" w:hAnsi="Arial"/>
          <w:color w:val="1997c0"/>
          <w:sz w:val="34"/>
          <w:szCs w:val="34"/>
          <w:highlight w:val="white"/>
          <w:rtl w:val="0"/>
        </w:rPr>
        <w:t xml:space="preserve">What is a team?</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0"/>
          <w:szCs w:val="20"/>
          <w:rtl w:val="0"/>
        </w:rPr>
        <w:t xml:space="preserve">チームとは？</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color w:val="333333"/>
          <w:sz w:val="27"/>
          <w:szCs w:val="27"/>
          <w:highlight w:val="white"/>
          <w:rtl w:val="0"/>
        </w:rPr>
        <w:t xml:space="preserve">Teams are the core building block for large product development—and team structure has a huge impact on productivity and cycle time.</w:t>
      </w:r>
    </w:p>
    <w:p w:rsidR="00000000" w:rsidDel="00000000" w:rsidP="00000000" w:rsidRDefault="00000000" w:rsidRPr="00000000">
      <w:pPr>
        <w:spacing w:line="342.85715738932277" w:lineRule="auto"/>
        <w:contextualSpacing w:val="0"/>
      </w:pPr>
      <w:r w:rsidDel="00000000" w:rsidR="00000000" w:rsidRPr="00000000">
        <w:rPr>
          <w:rFonts w:ascii="Arial Unicode MS" w:cs="Arial Unicode MS" w:eastAsia="Arial Unicode MS" w:hAnsi="Arial Unicode MS"/>
          <w:color w:val="333333"/>
          <w:sz w:val="18"/>
          <w:szCs w:val="18"/>
          <w:highlight w:val="white"/>
          <w:rtl w:val="0"/>
        </w:rPr>
        <w:t xml:space="preserve">チーム</w:t>
      </w:r>
      <w:ins w:author="Kenji Okamura" w:id="0" w:date="2015-09-23T12:24:17Z">
        <w:r w:rsidDel="00000000" w:rsidR="00000000" w:rsidRPr="00000000">
          <w:rPr>
            <w:color w:val="333333"/>
            <w:sz w:val="18"/>
            <w:szCs w:val="18"/>
            <w:highlight w:val="white"/>
            <w:rtl w:val="0"/>
          </w:rPr>
          <w:t xml:space="preserve">と</w:t>
        </w:r>
      </w:ins>
      <w:r w:rsidDel="00000000" w:rsidR="00000000" w:rsidRPr="00000000">
        <w:rPr>
          <w:rFonts w:ascii="Arial Unicode MS" w:cs="Arial Unicode MS" w:eastAsia="Arial Unicode MS" w:hAnsi="Arial Unicode MS"/>
          <w:color w:val="333333"/>
          <w:sz w:val="18"/>
          <w:szCs w:val="18"/>
          <w:highlight w:val="white"/>
          <w:rtl w:val="0"/>
        </w:rPr>
        <w:t xml:space="preserve">は大規模開発において中核をなす要素であり、チーム構造は生産性とサイクルタイムに絶大なインパクトをもたらす。</w:t>
      </w:r>
    </w:p>
    <w:p w:rsidR="00000000" w:rsidDel="00000000" w:rsidP="00000000" w:rsidRDefault="00000000" w:rsidRPr="00000000">
      <w:pPr>
        <w:spacing w:line="342.85715738932277" w:lineRule="auto"/>
        <w:contextualSpacing w:val="0"/>
      </w:pP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color w:val="333333"/>
          <w:sz w:val="27"/>
          <w:szCs w:val="27"/>
          <w:highlight w:val="white"/>
          <w:rtl w:val="0"/>
        </w:rPr>
        <w:t xml:space="preserve">Team has:</w:t>
      </w:r>
    </w:p>
    <w:p w:rsidR="00000000" w:rsidDel="00000000" w:rsidP="00000000" w:rsidRDefault="00000000" w:rsidRPr="00000000">
      <w:pPr>
        <w:spacing w:line="342.85715738932277" w:lineRule="auto"/>
        <w:contextualSpacing w:val="0"/>
      </w:pPr>
      <w:r w:rsidDel="00000000" w:rsidR="00000000" w:rsidRPr="00000000">
        <w:rPr>
          <w:rFonts w:ascii="Arial Unicode MS" w:cs="Arial Unicode MS" w:eastAsia="Arial Unicode MS" w:hAnsi="Arial Unicode MS"/>
          <w:color w:val="333333"/>
          <w:sz w:val="18"/>
          <w:szCs w:val="18"/>
          <w:highlight w:val="white"/>
          <w:rtl w:val="0"/>
        </w:rPr>
        <w:t xml:space="preserve">チームは以下を有す</w:t>
      </w:r>
    </w:p>
    <w:p w:rsidR="00000000" w:rsidDel="00000000" w:rsidP="00000000" w:rsidRDefault="00000000" w:rsidRPr="00000000">
      <w:pPr>
        <w:numPr>
          <w:ilvl w:val="0"/>
          <w:numId w:val="3"/>
        </w:numPr>
        <w:spacing w:line="342.85715738932277" w:lineRule="auto"/>
        <w:ind w:left="720" w:hanging="360"/>
        <w:contextualSpacing w:val="1"/>
        <w:rPr/>
      </w:pPr>
      <w:r w:rsidDel="00000000" w:rsidR="00000000" w:rsidRPr="00000000">
        <w:rPr>
          <w:color w:val="333333"/>
          <w:sz w:val="27"/>
          <w:szCs w:val="27"/>
          <w:highlight w:val="white"/>
          <w:rtl w:val="0"/>
        </w:rPr>
        <w:t xml:space="preserve">a shared work product</w:t>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color w:val="333333"/>
          <w:sz w:val="18"/>
          <w:szCs w:val="18"/>
          <w:highlight w:val="white"/>
          <w:rtl w:val="0"/>
        </w:rPr>
        <w:t xml:space="preserve">作業製品の共有</w:t>
      </w:r>
    </w:p>
    <w:p w:rsidR="00000000" w:rsidDel="00000000" w:rsidP="00000000" w:rsidRDefault="00000000" w:rsidRPr="00000000">
      <w:pPr>
        <w:numPr>
          <w:ilvl w:val="0"/>
          <w:numId w:val="3"/>
        </w:numPr>
        <w:spacing w:line="342.85715738932277" w:lineRule="auto"/>
        <w:ind w:left="720" w:hanging="360"/>
        <w:contextualSpacing w:val="1"/>
        <w:rPr/>
      </w:pPr>
      <w:r w:rsidDel="00000000" w:rsidR="00000000" w:rsidRPr="00000000">
        <w:rPr>
          <w:color w:val="333333"/>
          <w:sz w:val="27"/>
          <w:szCs w:val="27"/>
          <w:highlight w:val="white"/>
          <w:rtl w:val="0"/>
        </w:rPr>
        <w:t xml:space="preserve">interdependent work</w:t>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color w:val="333333"/>
          <w:sz w:val="18"/>
          <w:szCs w:val="18"/>
          <w:highlight w:val="white"/>
          <w:rtl w:val="0"/>
        </w:rPr>
        <w:t xml:space="preserve">相互依存の仕事</w:t>
      </w:r>
      <w:ins w:author="Kenji Okamura" w:id="1" w:date="2015-09-23T09:35:57Z">
        <w:r w:rsidDel="00000000" w:rsidR="00000000" w:rsidRPr="00000000">
          <w:rPr>
            <w:color w:val="333333"/>
            <w:sz w:val="18"/>
            <w:szCs w:val="18"/>
            <w:highlight w:val="white"/>
            <w:rtl w:val="0"/>
          </w:rPr>
          <w:t xml:space="preserve">（「</w:t>
        </w:r>
        <w:r w:rsidDel="00000000" w:rsidR="00000000" w:rsidRPr="00000000">
          <w:rPr>
            <w:color w:val="333333"/>
            <w:sz w:val="18"/>
            <w:szCs w:val="18"/>
            <w:highlight w:val="white"/>
            <w:rtl w:val="0"/>
          </w:rPr>
          <w:t xml:space="preserve">作業」の方がしっくりくれば）</w:t>
        </w:r>
      </w:ins>
      <w:r w:rsidDel="00000000" w:rsidR="00000000" w:rsidRPr="00000000">
        <w:rPr>
          <w:rtl w:val="0"/>
        </w:rPr>
      </w:r>
    </w:p>
    <w:p w:rsidR="00000000" w:rsidDel="00000000" w:rsidP="00000000" w:rsidRDefault="00000000" w:rsidRPr="00000000">
      <w:pPr>
        <w:numPr>
          <w:ilvl w:val="0"/>
          <w:numId w:val="3"/>
        </w:numPr>
        <w:spacing w:line="342.85715738932277" w:lineRule="auto"/>
        <w:ind w:left="720" w:hanging="360"/>
        <w:contextualSpacing w:val="1"/>
        <w:rPr/>
      </w:pPr>
      <w:r w:rsidDel="00000000" w:rsidR="00000000" w:rsidRPr="00000000">
        <w:rPr>
          <w:color w:val="333333"/>
          <w:sz w:val="27"/>
          <w:szCs w:val="27"/>
          <w:highlight w:val="white"/>
          <w:rtl w:val="0"/>
        </w:rPr>
        <w:t xml:space="preserve">a shared responsibility</w:t>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color w:val="333333"/>
          <w:sz w:val="18"/>
          <w:szCs w:val="18"/>
          <w:highlight w:val="white"/>
          <w:rtl w:val="0"/>
        </w:rPr>
        <w:t xml:space="preserve">共同責任</w:t>
      </w:r>
    </w:p>
    <w:p w:rsidR="00000000" w:rsidDel="00000000" w:rsidP="00000000" w:rsidRDefault="00000000" w:rsidRPr="00000000">
      <w:pPr>
        <w:numPr>
          <w:ilvl w:val="0"/>
          <w:numId w:val="3"/>
        </w:numPr>
        <w:spacing w:line="342.85715738932277" w:lineRule="auto"/>
        <w:ind w:left="720" w:hanging="360"/>
        <w:contextualSpacing w:val="1"/>
        <w:rPr/>
      </w:pPr>
      <w:r w:rsidDel="00000000" w:rsidR="00000000" w:rsidRPr="00000000">
        <w:rPr>
          <w:color w:val="333333"/>
          <w:sz w:val="27"/>
          <w:szCs w:val="27"/>
          <w:highlight w:val="white"/>
          <w:rtl w:val="0"/>
        </w:rPr>
        <w:t xml:space="preserve">a set of working agreements</w:t>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color w:val="333333"/>
          <w:sz w:val="18"/>
          <w:szCs w:val="18"/>
          <w:highlight w:val="white"/>
          <w:rtl w:val="0"/>
        </w:rPr>
        <w:t xml:space="preserve">労働協定のセット</w:t>
      </w:r>
    </w:p>
    <w:p w:rsidR="00000000" w:rsidDel="00000000" w:rsidP="00000000" w:rsidRDefault="00000000" w:rsidRPr="00000000">
      <w:pPr>
        <w:numPr>
          <w:ilvl w:val="0"/>
          <w:numId w:val="3"/>
        </w:numPr>
        <w:spacing w:line="342.85715738932277" w:lineRule="auto"/>
        <w:ind w:left="720" w:hanging="360"/>
        <w:contextualSpacing w:val="1"/>
        <w:rPr/>
      </w:pPr>
      <w:r w:rsidDel="00000000" w:rsidR="00000000" w:rsidRPr="00000000">
        <w:rPr>
          <w:color w:val="333333"/>
          <w:sz w:val="27"/>
          <w:szCs w:val="27"/>
          <w:highlight w:val="white"/>
          <w:rtl w:val="0"/>
        </w:rPr>
        <w:t xml:space="preserve">responsibility for managing the outside-the-team relationships </w:t>
      </w:r>
      <w:hyperlink r:id="rId6">
        <w:r w:rsidDel="00000000" w:rsidR="00000000" w:rsidRPr="00000000">
          <w:rPr>
            <w:color w:val="337ab7"/>
            <w:sz w:val="27"/>
            <w:szCs w:val="27"/>
            <w:highlight w:val="white"/>
            <w:rtl w:val="0"/>
          </w:rPr>
          <w:t xml:space="preserve">[SJS03]</w:t>
        </w:r>
      </w:hyperlink>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rFonts w:ascii="Arial Unicode MS" w:cs="Arial Unicode MS" w:eastAsia="Arial Unicode MS" w:hAnsi="Arial Unicode MS"/>
          <w:sz w:val="18"/>
          <w:szCs w:val="18"/>
          <w:rtl w:val="0"/>
        </w:rPr>
        <w:t xml:space="preserve">チーム外との関係性を管理する責任</w:t>
      </w:r>
    </w:p>
    <w:p w:rsidR="00000000" w:rsidDel="00000000" w:rsidP="00000000" w:rsidRDefault="00000000" w:rsidRPr="00000000">
      <w:pPr>
        <w:spacing w:line="342.85715738932277" w:lineRule="auto"/>
        <w:contextualSpacing w:val="0"/>
      </w:pPr>
      <w:r w:rsidDel="00000000" w:rsidR="00000000" w:rsidRPr="00000000">
        <w:rPr>
          <w:rFonts w:ascii="Nova Mono" w:cs="Nova Mono" w:eastAsia="Nova Mono" w:hAnsi="Nova Mono"/>
          <w:sz w:val="18"/>
          <w:szCs w:val="18"/>
          <w:rtl w:val="0"/>
        </w:rPr>
        <w:t xml:space="preserve">→[Link]The Team Handbook Third Edition - Amazon.com </w:t>
      </w:r>
      <w:hyperlink r:id="rId7">
        <w:r w:rsidDel="00000000" w:rsidR="00000000" w:rsidRPr="00000000">
          <w:rPr>
            <w:rtl w:val="0"/>
          </w:rPr>
        </w:r>
      </w:hyperlink>
    </w:p>
    <w:p w:rsidR="00000000" w:rsidDel="00000000" w:rsidP="00000000" w:rsidRDefault="00000000" w:rsidRPr="00000000">
      <w:pPr>
        <w:numPr>
          <w:ilvl w:val="0"/>
          <w:numId w:val="3"/>
        </w:numPr>
        <w:spacing w:line="342.85715738932277" w:lineRule="auto"/>
        <w:ind w:left="720" w:hanging="360"/>
        <w:contextualSpacing w:val="1"/>
        <w:rPr/>
      </w:pPr>
      <w:r w:rsidDel="00000000" w:rsidR="00000000" w:rsidRPr="00000000">
        <w:rPr>
          <w:color w:val="333333"/>
          <w:sz w:val="27"/>
          <w:szCs w:val="27"/>
          <w:highlight w:val="white"/>
          <w:rtl w:val="0"/>
        </w:rPr>
        <w:t xml:space="preserve">distributed leadership </w:t>
      </w:r>
      <w:hyperlink r:id="rId8">
        <w:r w:rsidDel="00000000" w:rsidR="00000000" w:rsidRPr="00000000">
          <w:rPr>
            <w:color w:val="337ab7"/>
            <w:sz w:val="27"/>
            <w:szCs w:val="27"/>
            <w:highlight w:val="white"/>
            <w:rtl w:val="0"/>
          </w:rPr>
          <w:t xml:space="preserve">[Katzenbach98]</w:t>
        </w:r>
      </w:hyperlink>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sz w:val="18"/>
          <w:szCs w:val="18"/>
          <w:rtl w:val="0"/>
        </w:rPr>
        <w:t xml:space="preserve">分散型リーダーシップ</w:t>
      </w:r>
    </w:p>
    <w:p w:rsidR="00000000" w:rsidDel="00000000" w:rsidP="00000000" w:rsidRDefault="00000000" w:rsidRPr="00000000">
      <w:pPr>
        <w:spacing w:line="342.85715738932277" w:lineRule="auto"/>
        <w:contextualSpacing w:val="0"/>
      </w:pPr>
      <w:r w:rsidDel="00000000" w:rsidR="00000000" w:rsidRPr="00000000">
        <w:rPr>
          <w:rFonts w:ascii="Nova Mono" w:cs="Nova Mono" w:eastAsia="Nova Mono" w:hAnsi="Nova Mono"/>
          <w:sz w:val="18"/>
          <w:szCs w:val="18"/>
          <w:rtl w:val="0"/>
        </w:rPr>
        <w:t xml:space="preserve">→[Link]Teams At the Top - Amazon.com</w:t>
      </w:r>
      <w:hyperlink r:id="rId9">
        <w:r w:rsidDel="00000000" w:rsidR="00000000" w:rsidRPr="00000000">
          <w:rPr>
            <w:rtl w:val="0"/>
          </w:rPr>
        </w:r>
      </w:hyperlink>
    </w:p>
    <w:p w:rsidR="00000000" w:rsidDel="00000000" w:rsidP="00000000" w:rsidRDefault="00000000" w:rsidRPr="00000000">
      <w:pPr>
        <w:pStyle w:val="Heading2"/>
        <w:keepNext w:val="0"/>
        <w:keepLines w:val="0"/>
        <w:spacing w:after="320" w:before="340" w:line="264" w:lineRule="auto"/>
        <w:contextualSpacing w:val="0"/>
      </w:pPr>
      <w:bookmarkStart w:colFirst="0" w:colLast="0" w:name="h.nh5i3jjb875" w:id="2"/>
      <w:bookmarkEnd w:id="2"/>
      <w:r w:rsidDel="00000000" w:rsidR="00000000" w:rsidRPr="00000000">
        <w:rPr>
          <w:rFonts w:ascii="Arial" w:cs="Arial" w:eastAsia="Arial" w:hAnsi="Arial"/>
          <w:color w:val="1997c0"/>
          <w:sz w:val="34"/>
          <w:szCs w:val="34"/>
          <w:highlight w:val="white"/>
          <w:rtl w:val="0"/>
        </w:rPr>
        <w:t xml:space="preserve">Self-managing teams</w:t>
      </w:r>
    </w:p>
    <w:p w:rsidR="00000000" w:rsidDel="00000000" w:rsidP="00000000" w:rsidRDefault="00000000" w:rsidRPr="00000000">
      <w:pPr>
        <w:contextualSpacing w:val="0"/>
      </w:pPr>
      <w:r w:rsidDel="00000000" w:rsidR="00000000" w:rsidRPr="00000000">
        <w:rPr>
          <w:rFonts w:ascii="SimSun" w:cs="SimSun" w:eastAsia="SimSun" w:hAnsi="SimSun"/>
          <w:sz w:val="18"/>
          <w:szCs w:val="18"/>
          <w:rtl w:val="0"/>
        </w:rPr>
        <w:t xml:space="preserve">自己管理チーム</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color w:val="333333"/>
          <w:sz w:val="27"/>
          <w:szCs w:val="27"/>
          <w:highlight w:val="white"/>
          <w:rtl w:val="0"/>
        </w:rPr>
        <w:t xml:space="preserve">Self-managing teams are the basis of Scrum and a widespread modern management practice. The team has the authority to design, plan, and execute their task and to monitor and manage their work process and progress</w:t>
      </w:r>
      <w:hyperlink r:id="rId10">
        <w:r w:rsidDel="00000000" w:rsidR="00000000" w:rsidRPr="00000000">
          <w:rPr>
            <w:color w:val="337ab7"/>
            <w:sz w:val="27"/>
            <w:szCs w:val="27"/>
            <w:highlight w:val="white"/>
            <w:rtl w:val="0"/>
          </w:rPr>
          <w:t xml:space="preserve">[Hackman02]</w:t>
        </w:r>
      </w:hyperlink>
      <w:r w:rsidDel="00000000" w:rsidR="00000000" w:rsidRPr="00000000">
        <w:rPr>
          <w:color w:val="333333"/>
          <w:sz w:val="27"/>
          <w:szCs w:val="27"/>
          <w:highlight w:val="white"/>
          <w:rtl w:val="0"/>
        </w:rPr>
        <w:t xml:space="preserve">. The team rather than a (project) manager—has the responsibility of deciding how to work.</w:t>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color w:val="333333"/>
          <w:sz w:val="18"/>
          <w:szCs w:val="18"/>
          <w:highlight w:val="white"/>
          <w:rtl w:val="0"/>
        </w:rPr>
        <w:t xml:space="preserve">自己管理チームはスクラムの基礎であり、近代的な管理慣習</w:t>
      </w:r>
      <w:ins w:author="Kenji Okamura" w:id="2" w:date="2015-09-23T12:25:17Z">
        <w:r w:rsidDel="00000000" w:rsidR="00000000" w:rsidRPr="00000000">
          <w:rPr>
            <w:color w:val="333333"/>
            <w:sz w:val="18"/>
            <w:szCs w:val="18"/>
            <w:highlight w:val="white"/>
            <w:rtl w:val="0"/>
          </w:rPr>
          <w:t xml:space="preserve">として</w:t>
        </w:r>
      </w:ins>
      <w:del w:author="Kenji Okamura" w:id="2" w:date="2015-09-23T12:25:17Z">
        <w:r w:rsidDel="00000000" w:rsidR="00000000" w:rsidRPr="00000000">
          <w:rPr>
            <w:color w:val="333333"/>
            <w:sz w:val="18"/>
            <w:szCs w:val="18"/>
            <w:highlight w:val="white"/>
            <w:rtl w:val="0"/>
          </w:rPr>
          <w:delText xml:space="preserve">だと</w:delText>
        </w:r>
      </w:del>
      <w:r w:rsidDel="00000000" w:rsidR="00000000" w:rsidRPr="00000000">
        <w:rPr>
          <w:rFonts w:ascii="SimSun" w:cs="SimSun" w:eastAsia="SimSun" w:hAnsi="SimSun"/>
          <w:color w:val="333333"/>
          <w:sz w:val="18"/>
          <w:szCs w:val="18"/>
          <w:highlight w:val="white"/>
          <w:rtl w:val="0"/>
        </w:rPr>
        <w:t xml:space="preserve">広く</w:t>
      </w:r>
      <w:ins w:author="Kenji Okamura" w:id="3" w:date="2015-09-23T09:37:59Z">
        <w:r w:rsidDel="00000000" w:rsidR="00000000" w:rsidRPr="00000000">
          <w:rPr>
            <w:color w:val="333333"/>
            <w:sz w:val="18"/>
            <w:szCs w:val="18"/>
            <w:highlight w:val="white"/>
            <w:rtl w:val="0"/>
          </w:rPr>
          <w:t xml:space="preserve">知られている</w:t>
        </w:r>
      </w:ins>
      <w:del w:author="Kenji Okamura" w:id="3" w:date="2015-09-23T09:37:59Z">
        <w:r w:rsidDel="00000000" w:rsidR="00000000" w:rsidRPr="00000000">
          <w:rPr>
            <w:color w:val="333333"/>
            <w:sz w:val="18"/>
            <w:szCs w:val="18"/>
            <w:highlight w:val="white"/>
            <w:rtl w:val="0"/>
          </w:rPr>
          <w:delText xml:space="preserve">信じられている</w:delText>
        </w:r>
      </w:del>
      <w:r w:rsidDel="00000000" w:rsidR="00000000" w:rsidRPr="00000000">
        <w:rPr>
          <w:rFonts w:ascii="Arial Unicode MS" w:cs="Arial Unicode MS" w:eastAsia="Arial Unicode MS" w:hAnsi="Arial Unicode MS"/>
          <w:color w:val="333333"/>
          <w:sz w:val="18"/>
          <w:szCs w:val="18"/>
          <w:highlight w:val="white"/>
          <w:rtl w:val="0"/>
        </w:rPr>
        <w:t xml:space="preserve">。チームは</w:t>
      </w:r>
      <w:ins w:author="Kenji Okamura" w:id="4" w:date="2015-09-23T09:38:38Z">
        <w:r w:rsidDel="00000000" w:rsidR="00000000" w:rsidRPr="00000000">
          <w:rPr>
            <w:color w:val="333333"/>
            <w:sz w:val="18"/>
            <w:szCs w:val="18"/>
            <w:highlight w:val="white"/>
            <w:rtl w:val="0"/>
          </w:rPr>
          <w:t xml:space="preserve">タスクを</w:t>
        </w:r>
      </w:ins>
      <w:r w:rsidDel="00000000" w:rsidR="00000000" w:rsidRPr="00000000">
        <w:rPr>
          <w:rFonts w:ascii="Arial Unicode MS" w:cs="Arial Unicode MS" w:eastAsia="Arial Unicode MS" w:hAnsi="Arial Unicode MS"/>
          <w:color w:val="333333"/>
          <w:sz w:val="18"/>
          <w:szCs w:val="18"/>
          <w:highlight w:val="white"/>
          <w:rtl w:val="0"/>
        </w:rPr>
        <w:t xml:space="preserve">デザイン・計画・</w:t>
      </w:r>
      <w:del w:author="Kenji Okamura" w:id="5" w:date="2015-09-23T09:38:41Z">
        <w:r w:rsidDel="00000000" w:rsidR="00000000" w:rsidRPr="00000000">
          <w:rPr>
            <w:color w:val="333333"/>
            <w:sz w:val="18"/>
            <w:szCs w:val="18"/>
            <w:highlight w:val="white"/>
            <w:rtl w:val="0"/>
          </w:rPr>
          <w:delText xml:space="preserve">タスク</w:delText>
        </w:r>
      </w:del>
      <w:r w:rsidDel="00000000" w:rsidR="00000000" w:rsidRPr="00000000">
        <w:rPr>
          <w:rFonts w:ascii="SimSun" w:cs="SimSun" w:eastAsia="SimSun" w:hAnsi="SimSun"/>
          <w:color w:val="333333"/>
          <w:sz w:val="18"/>
          <w:szCs w:val="18"/>
          <w:highlight w:val="white"/>
          <w:rtl w:val="0"/>
        </w:rPr>
        <w:t xml:space="preserve">実行</w:t>
      </w:r>
      <w:ins w:author="Kenji Okamura" w:id="6" w:date="2015-09-23T09:38:45Z">
        <w:r w:rsidDel="00000000" w:rsidR="00000000" w:rsidRPr="00000000">
          <w:rPr>
            <w:color w:val="333333"/>
            <w:sz w:val="18"/>
            <w:szCs w:val="18"/>
            <w:highlight w:val="white"/>
            <w:rtl w:val="0"/>
          </w:rPr>
          <w:t xml:space="preserve">し、また</w:t>
        </w:r>
      </w:ins>
      <w:del w:author="Kenji Okamura" w:id="6" w:date="2015-09-23T09:38:45Z">
        <w:r w:rsidDel="00000000" w:rsidR="00000000" w:rsidRPr="00000000">
          <w:rPr>
            <w:color w:val="333333"/>
            <w:sz w:val="18"/>
            <w:szCs w:val="18"/>
            <w:highlight w:val="white"/>
            <w:rtl w:val="0"/>
          </w:rPr>
          <w:delText xml:space="preserve">・</w:delText>
        </w:r>
      </w:del>
      <w:r w:rsidDel="00000000" w:rsidR="00000000" w:rsidRPr="00000000">
        <w:rPr>
          <w:rFonts w:ascii="SimSun" w:cs="SimSun" w:eastAsia="SimSun" w:hAnsi="SimSun"/>
          <w:color w:val="333333"/>
          <w:sz w:val="18"/>
          <w:szCs w:val="18"/>
          <w:highlight w:val="white"/>
          <w:rtl w:val="0"/>
        </w:rPr>
        <w:t xml:space="preserve">業務の進行状況・進捗をモニターし管理する権限を持つ。</w:t>
      </w:r>
      <w:ins w:author="Kenji Okamura" w:id="7" w:date="2015-09-23T09:40:33Z">
        <w:r w:rsidDel="00000000" w:rsidR="00000000" w:rsidRPr="00000000">
          <w:rPr>
            <w:color w:val="333333"/>
            <w:sz w:val="18"/>
            <w:szCs w:val="18"/>
            <w:highlight w:val="white"/>
            <w:rtl w:val="0"/>
          </w:rPr>
          <w:t xml:space="preserve">（</w:t>
        </w:r>
        <w:r w:rsidDel="00000000" w:rsidR="00000000" w:rsidRPr="00000000">
          <w:rPr>
            <w:color w:val="333333"/>
            <w:sz w:val="18"/>
            <w:szCs w:val="18"/>
            <w:highlight w:val="white"/>
            <w:rtl w:val="0"/>
          </w:rPr>
          <w:t xml:space="preserve">プロジェクト)マネージャーではなく、</w:t>
        </w:r>
      </w:ins>
      <w:r w:rsidDel="00000000" w:rsidR="00000000" w:rsidRPr="00000000">
        <w:rPr>
          <w:rFonts w:ascii="Arial Unicode MS" w:cs="Arial Unicode MS" w:eastAsia="Arial Unicode MS" w:hAnsi="Arial Unicode MS"/>
          <w:color w:val="333333"/>
          <w:sz w:val="18"/>
          <w:szCs w:val="18"/>
          <w:highlight w:val="white"/>
          <w:rtl w:val="0"/>
        </w:rPr>
        <w:t xml:space="preserve">チーム</w:t>
      </w:r>
      <w:ins w:author="Kenji Okamura" w:id="8" w:date="2015-09-23T09:40:01Z">
        <w:r w:rsidDel="00000000" w:rsidR="00000000" w:rsidRPr="00000000">
          <w:rPr>
            <w:color w:val="333333"/>
            <w:sz w:val="18"/>
            <w:szCs w:val="18"/>
            <w:highlight w:val="white"/>
            <w:rtl w:val="0"/>
          </w:rPr>
          <w:t xml:space="preserve">そのものが</w:t>
        </w:r>
      </w:ins>
      <w:del w:author="Kenji Okamura" w:id="8" w:date="2015-09-23T09:40:01Z">
        <w:r w:rsidDel="00000000" w:rsidR="00000000" w:rsidRPr="00000000">
          <w:rPr>
            <w:color w:val="333333"/>
            <w:sz w:val="18"/>
            <w:szCs w:val="18"/>
            <w:highlight w:val="white"/>
            <w:rtl w:val="0"/>
          </w:rPr>
          <w:delText xml:space="preserve">……というよりも、プロジェクト管理には</w:delText>
        </w:r>
      </w:del>
      <w:r w:rsidDel="00000000" w:rsidR="00000000" w:rsidRPr="00000000">
        <w:rPr>
          <w:rFonts w:ascii="Arial Unicode MS" w:cs="Arial Unicode MS" w:eastAsia="Arial Unicode MS" w:hAnsi="Arial Unicode MS"/>
          <w:color w:val="333333"/>
          <w:sz w:val="18"/>
          <w:szCs w:val="18"/>
          <w:highlight w:val="white"/>
          <w:rtl w:val="0"/>
        </w:rPr>
        <w:t xml:space="preserve">、どのように働くか</w:t>
      </w:r>
      <w:del w:author="Kenji Okamura" w:id="9" w:date="2015-09-23T09:40:59Z">
        <w:r w:rsidDel="00000000" w:rsidR="00000000" w:rsidRPr="00000000">
          <w:rPr>
            <w:color w:val="333333"/>
            <w:sz w:val="18"/>
            <w:szCs w:val="18"/>
            <w:highlight w:val="white"/>
            <w:rtl w:val="0"/>
          </w:rPr>
          <w:delText xml:space="preserve">手法</w:delText>
        </w:r>
      </w:del>
      <w:r w:rsidDel="00000000" w:rsidR="00000000" w:rsidRPr="00000000">
        <w:rPr>
          <w:rFonts w:ascii="Arial Unicode MS" w:cs="Arial Unicode MS" w:eastAsia="Arial Unicode MS" w:hAnsi="Arial Unicode MS"/>
          <w:color w:val="333333"/>
          <w:sz w:val="18"/>
          <w:szCs w:val="18"/>
          <w:highlight w:val="white"/>
          <w:rtl w:val="0"/>
        </w:rPr>
        <w:t xml:space="preserve">を決める責任を持</w:t>
      </w:r>
      <w:ins w:author="Kenji Okamura" w:id="10" w:date="2015-09-23T09:41:20Z">
        <w:r w:rsidDel="00000000" w:rsidR="00000000" w:rsidRPr="00000000">
          <w:rPr>
            <w:color w:val="333333"/>
            <w:sz w:val="18"/>
            <w:szCs w:val="18"/>
            <w:highlight w:val="white"/>
            <w:rtl w:val="0"/>
          </w:rPr>
          <w:t xml:space="preserve">っている</w:t>
        </w:r>
      </w:ins>
      <w:del w:author="Kenji Okamura" w:id="10" w:date="2015-09-23T09:41:20Z">
        <w:r w:rsidDel="00000000" w:rsidR="00000000" w:rsidRPr="00000000">
          <w:rPr>
            <w:color w:val="333333"/>
            <w:sz w:val="18"/>
            <w:szCs w:val="18"/>
            <w:highlight w:val="white"/>
            <w:rtl w:val="0"/>
          </w:rPr>
          <w:delText xml:space="preserve">つ</w:delText>
        </w:r>
      </w:del>
      <w:r w:rsidDel="00000000" w:rsidR="00000000" w:rsidRPr="00000000">
        <w:rPr>
          <w:rFonts w:ascii="Arial Unicode MS" w:cs="Arial Unicode MS" w:eastAsia="Arial Unicode MS" w:hAnsi="Arial Unicode MS"/>
          <w:color w:val="333333"/>
          <w:sz w:val="18"/>
          <w:szCs w:val="18"/>
          <w:highlight w:val="white"/>
          <w:rtl w:val="0"/>
        </w:rPr>
        <w:t xml:space="preserve">。</w:t>
      </w:r>
    </w:p>
    <w:p w:rsidR="00000000" w:rsidDel="00000000" w:rsidP="00000000" w:rsidRDefault="00000000" w:rsidRPr="00000000">
      <w:pPr>
        <w:spacing w:line="342.85715738932277" w:lineRule="auto"/>
        <w:contextualSpacing w:val="0"/>
      </w:pPr>
      <w:r w:rsidDel="00000000" w:rsidR="00000000" w:rsidRPr="00000000">
        <w:rPr>
          <w:rFonts w:ascii="Nova Mono" w:cs="Nova Mono" w:eastAsia="Nova Mono" w:hAnsi="Nova Mono"/>
          <w:color w:val="333333"/>
          <w:sz w:val="18"/>
          <w:szCs w:val="18"/>
          <w:highlight w:val="white"/>
          <w:rtl w:val="0"/>
        </w:rPr>
        <w:t xml:space="preserve">→[Link]Leading Teams: Setting the Stage for Great Performances - Amazon.com</w:t>
      </w:r>
    </w:p>
    <w:p w:rsidR="00000000" w:rsidDel="00000000" w:rsidP="00000000" w:rsidRDefault="00000000" w:rsidRPr="00000000">
      <w:pPr>
        <w:spacing w:line="342.85715738932277" w:lineRule="auto"/>
        <w:contextualSpacing w:val="0"/>
      </w:pP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color w:val="333333"/>
          <w:sz w:val="27"/>
          <w:szCs w:val="27"/>
          <w:highlight w:val="white"/>
          <w:rtl w:val="0"/>
        </w:rPr>
        <w:t xml:space="preserve">Self-managing teams do not just happen, they need the right environment. The organization is responsible for supporting the team development by creating the conditions needed for teams to succeed. Switching to self-managing teams means the job of the traditional manager changes from directing the team to creating these conditions.</w:t>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color w:val="333333"/>
          <w:sz w:val="18"/>
          <w:szCs w:val="18"/>
          <w:highlight w:val="white"/>
          <w:rtl w:val="0"/>
        </w:rPr>
        <w:t xml:space="preserve">自己管理されたチームは</w:t>
      </w:r>
      <w:ins w:author="Kenji Okamura" w:id="11" w:date="2015-09-23T09:42:40Z">
        <w:r w:rsidDel="00000000" w:rsidR="00000000" w:rsidRPr="00000000">
          <w:rPr>
            <w:color w:val="333333"/>
            <w:sz w:val="18"/>
            <w:szCs w:val="18"/>
            <w:highlight w:val="white"/>
            <w:rtl w:val="0"/>
          </w:rPr>
          <w:t xml:space="preserve">自然発生しない。</w:t>
        </w:r>
      </w:ins>
      <w:del w:author="Kenji Okamura" w:id="11" w:date="2015-09-23T09:42:40Z">
        <w:r w:rsidDel="00000000" w:rsidR="00000000" w:rsidRPr="00000000">
          <w:rPr>
            <w:color w:val="333333"/>
            <w:sz w:val="18"/>
            <w:szCs w:val="18"/>
            <w:highlight w:val="white"/>
            <w:rtl w:val="0"/>
          </w:rPr>
          <w:delText xml:space="preserve">偶然であってはならない、</w:delText>
        </w:r>
      </w:del>
      <w:ins w:author="Kenji Okamura" w:id="11" w:date="2015-09-23T09:42:40Z">
        <w:r w:rsidDel="00000000" w:rsidR="00000000" w:rsidRPr="00000000">
          <w:rPr>
            <w:color w:val="333333"/>
            <w:sz w:val="18"/>
            <w:szCs w:val="18"/>
            <w:highlight w:val="white"/>
            <w:rtl w:val="0"/>
          </w:rPr>
          <w:t xml:space="preserve">その誕生には</w:t>
        </w:r>
      </w:ins>
      <w:r w:rsidDel="00000000" w:rsidR="00000000" w:rsidRPr="00000000">
        <w:rPr>
          <w:rFonts w:ascii="SimSun" w:cs="SimSun" w:eastAsia="SimSun" w:hAnsi="SimSun"/>
          <w:color w:val="333333"/>
          <w:sz w:val="18"/>
          <w:szCs w:val="18"/>
          <w:highlight w:val="white"/>
          <w:rtl w:val="0"/>
        </w:rPr>
        <w:t xml:space="preserve">常に</w:t>
      </w:r>
      <w:ins w:author="Kenji Okamura" w:id="12" w:date="2015-09-23T09:42:55Z">
        <w:r w:rsidDel="00000000" w:rsidR="00000000" w:rsidRPr="00000000">
          <w:rPr>
            <w:color w:val="333333"/>
            <w:sz w:val="18"/>
            <w:szCs w:val="18"/>
            <w:highlight w:val="white"/>
            <w:rtl w:val="0"/>
          </w:rPr>
          <w:t xml:space="preserve">適した</w:t>
        </w:r>
      </w:ins>
      <w:del w:author="Kenji Okamura" w:id="12" w:date="2015-09-23T09:42:55Z">
        <w:r w:rsidDel="00000000" w:rsidR="00000000" w:rsidRPr="00000000">
          <w:rPr>
            <w:color w:val="333333"/>
            <w:sz w:val="18"/>
            <w:szCs w:val="18"/>
            <w:highlight w:val="white"/>
            <w:rtl w:val="0"/>
          </w:rPr>
          <w:delText xml:space="preserve">正しい</w:delText>
        </w:r>
      </w:del>
      <w:r w:rsidDel="00000000" w:rsidR="00000000" w:rsidRPr="00000000">
        <w:rPr>
          <w:rFonts w:ascii="SimSun" w:cs="SimSun" w:eastAsia="SimSun" w:hAnsi="SimSun"/>
          <w:color w:val="333333"/>
          <w:sz w:val="18"/>
          <w:szCs w:val="18"/>
          <w:highlight w:val="white"/>
          <w:rtl w:val="0"/>
        </w:rPr>
        <w:t xml:space="preserve">環境が必要である。組織はチームが成功を収めるのに必要な</w:t>
      </w:r>
      <w:ins w:author="Kenji Okamura" w:id="13" w:date="2015-09-23T12:26:09Z">
        <w:r w:rsidDel="00000000" w:rsidR="00000000" w:rsidRPr="00000000">
          <w:rPr>
            <w:color w:val="333333"/>
            <w:sz w:val="18"/>
            <w:szCs w:val="18"/>
            <w:highlight w:val="white"/>
            <w:rtl w:val="0"/>
          </w:rPr>
          <w:t xml:space="preserve">環境</w:t>
        </w:r>
      </w:ins>
      <w:del w:author="Kenji Okamura" w:id="13" w:date="2015-09-23T12:26:09Z">
        <w:r w:rsidDel="00000000" w:rsidR="00000000" w:rsidRPr="00000000">
          <w:rPr>
            <w:color w:val="333333"/>
            <w:sz w:val="18"/>
            <w:szCs w:val="18"/>
            <w:highlight w:val="white"/>
            <w:rtl w:val="0"/>
          </w:rPr>
          <w:delText xml:space="preserve">コンディション</w:delText>
        </w:r>
      </w:del>
      <w:r w:rsidDel="00000000" w:rsidR="00000000" w:rsidRPr="00000000">
        <w:rPr>
          <w:rFonts w:ascii="Arial Unicode MS" w:cs="Arial Unicode MS" w:eastAsia="Arial Unicode MS" w:hAnsi="Arial Unicode MS"/>
          <w:color w:val="333333"/>
          <w:sz w:val="18"/>
          <w:szCs w:val="18"/>
          <w:highlight w:val="white"/>
          <w:rtl w:val="0"/>
        </w:rPr>
        <w:t xml:space="preserve">を整えることで、チーム</w:t>
      </w:r>
      <w:ins w:author="Kenji Okamura" w:id="14" w:date="2015-09-23T12:26:23Z">
        <w:r w:rsidDel="00000000" w:rsidR="00000000" w:rsidRPr="00000000">
          <w:rPr>
            <w:color w:val="333333"/>
            <w:sz w:val="18"/>
            <w:szCs w:val="18"/>
            <w:highlight w:val="white"/>
            <w:rtl w:val="0"/>
          </w:rPr>
          <w:t xml:space="preserve">形成</w:t>
        </w:r>
      </w:ins>
      <w:del w:author="Kenji Okamura" w:id="14" w:date="2015-09-23T12:26:23Z">
        <w:r w:rsidDel="00000000" w:rsidR="00000000" w:rsidRPr="00000000">
          <w:rPr>
            <w:color w:val="333333"/>
            <w:sz w:val="18"/>
            <w:szCs w:val="18"/>
            <w:highlight w:val="white"/>
            <w:rtl w:val="0"/>
          </w:rPr>
          <w:delText xml:space="preserve">開発が</w:delText>
        </w:r>
      </w:del>
      <w:ins w:author="Kenji Okamura" w:id="14" w:date="2015-09-23T12:26:23Z">
        <w:r w:rsidDel="00000000" w:rsidR="00000000" w:rsidRPr="00000000">
          <w:rPr>
            <w:color w:val="333333"/>
            <w:sz w:val="18"/>
            <w:szCs w:val="18"/>
            <w:highlight w:val="white"/>
            <w:rtl w:val="0"/>
          </w:rPr>
          <w:t xml:space="preserve">を</w:t>
        </w:r>
      </w:ins>
      <w:r w:rsidDel="00000000" w:rsidR="00000000" w:rsidRPr="00000000">
        <w:rPr>
          <w:rFonts w:ascii="Arial Unicode MS" w:cs="Arial Unicode MS" w:eastAsia="Arial Unicode MS" w:hAnsi="Arial Unicode MS"/>
          <w:color w:val="333333"/>
          <w:sz w:val="18"/>
          <w:szCs w:val="18"/>
          <w:highlight w:val="white"/>
          <w:rtl w:val="0"/>
        </w:rPr>
        <w:t xml:space="preserve">サポート</w:t>
      </w:r>
      <w:del w:author="Kenji Okamura" w:id="15" w:date="2015-09-23T09:47:38Z">
        <w:r w:rsidDel="00000000" w:rsidR="00000000" w:rsidRPr="00000000">
          <w:rPr>
            <w:color w:val="333333"/>
            <w:sz w:val="18"/>
            <w:szCs w:val="18"/>
            <w:highlight w:val="white"/>
            <w:rtl w:val="0"/>
          </w:rPr>
          <w:delText xml:space="preserve">されるように</w:delText>
        </w:r>
      </w:del>
      <w:r w:rsidDel="00000000" w:rsidR="00000000" w:rsidRPr="00000000">
        <w:rPr>
          <w:rFonts w:ascii="Arial Unicode MS" w:cs="Arial Unicode MS" w:eastAsia="Arial Unicode MS" w:hAnsi="Arial Unicode MS"/>
          <w:color w:val="333333"/>
          <w:sz w:val="18"/>
          <w:szCs w:val="18"/>
          <w:highlight w:val="white"/>
          <w:rtl w:val="0"/>
        </w:rPr>
        <w:t xml:space="preserve">する責任がある。自己管理されたチーム</w:t>
      </w:r>
      <w:ins w:author="Kenji Okamura" w:id="16" w:date="2015-09-23T09:48:20Z">
        <w:r w:rsidDel="00000000" w:rsidR="00000000" w:rsidRPr="00000000">
          <w:rPr>
            <w:color w:val="333333"/>
            <w:sz w:val="18"/>
            <w:szCs w:val="18"/>
            <w:highlight w:val="white"/>
            <w:rtl w:val="0"/>
          </w:rPr>
          <w:t xml:space="preserve">への</w:t>
        </w:r>
      </w:ins>
      <w:del w:author="Kenji Okamura" w:id="16" w:date="2015-09-23T09:48:20Z">
        <w:r w:rsidDel="00000000" w:rsidR="00000000" w:rsidRPr="00000000">
          <w:rPr>
            <w:color w:val="333333"/>
            <w:sz w:val="18"/>
            <w:szCs w:val="18"/>
            <w:highlight w:val="white"/>
            <w:rtl w:val="0"/>
          </w:rPr>
          <w:delText xml:space="preserve">に</w:delText>
        </w:r>
      </w:del>
      <w:r w:rsidDel="00000000" w:rsidR="00000000" w:rsidRPr="00000000">
        <w:rPr>
          <w:rFonts w:ascii="SimSun" w:cs="SimSun" w:eastAsia="SimSun" w:hAnsi="SimSun"/>
          <w:color w:val="333333"/>
          <w:sz w:val="18"/>
          <w:szCs w:val="18"/>
          <w:highlight w:val="white"/>
          <w:rtl w:val="0"/>
        </w:rPr>
        <w:t xml:space="preserve">転換</w:t>
      </w:r>
      <w:del w:author="Kenji Okamura" w:id="17" w:date="2015-09-23T09:48:24Z">
        <w:r w:rsidDel="00000000" w:rsidR="00000000" w:rsidRPr="00000000">
          <w:rPr>
            <w:color w:val="333333"/>
            <w:sz w:val="18"/>
            <w:szCs w:val="18"/>
            <w:highlight w:val="white"/>
            <w:rtl w:val="0"/>
          </w:rPr>
          <w:delText xml:space="preserve">するこ</w:delText>
        </w:r>
      </w:del>
      <w:r w:rsidDel="00000000" w:rsidR="00000000" w:rsidRPr="00000000">
        <w:rPr>
          <w:rFonts w:ascii="Arial Unicode MS" w:cs="Arial Unicode MS" w:eastAsia="Arial Unicode MS" w:hAnsi="Arial Unicode MS"/>
          <w:color w:val="333333"/>
          <w:sz w:val="18"/>
          <w:szCs w:val="18"/>
          <w:highlight w:val="white"/>
          <w:rtl w:val="0"/>
        </w:rPr>
        <w:t xml:space="preserve">とは、</w:t>
      </w:r>
      <w:ins w:author="Kenji Okamura" w:id="18" w:date="2015-09-23T09:51:21Z">
        <w:r w:rsidDel="00000000" w:rsidR="00000000" w:rsidRPr="00000000">
          <w:rPr>
            <w:color w:val="333333"/>
            <w:sz w:val="18"/>
            <w:szCs w:val="18"/>
            <w:highlight w:val="white"/>
            <w:rtl w:val="0"/>
          </w:rPr>
          <w:t xml:space="preserve">マネージャーの役割が従来型のチーム管理から、これらの環境を整える作業への変換を</w:t>
        </w:r>
      </w:ins>
      <w:del w:author="Kenji Okamura" w:id="18" w:date="2015-09-23T09:51:21Z">
        <w:r w:rsidDel="00000000" w:rsidR="00000000" w:rsidRPr="00000000">
          <w:rPr>
            <w:color w:val="333333"/>
            <w:sz w:val="18"/>
            <w:szCs w:val="18"/>
            <w:highlight w:val="white"/>
            <w:rtl w:val="0"/>
          </w:rPr>
          <w:delText xml:space="preserve">コンディションを調整し伝統的な管理手法の仕事を変えることを</w:delText>
        </w:r>
      </w:del>
      <w:r w:rsidDel="00000000" w:rsidR="00000000" w:rsidRPr="00000000">
        <w:rPr>
          <w:rFonts w:ascii="SimSun" w:cs="SimSun" w:eastAsia="SimSun" w:hAnsi="SimSun"/>
          <w:color w:val="333333"/>
          <w:sz w:val="18"/>
          <w:szCs w:val="18"/>
          <w:highlight w:val="white"/>
          <w:rtl w:val="0"/>
        </w:rPr>
        <w:t xml:space="preserve">意味する。</w:t>
      </w:r>
    </w:p>
    <w:p w:rsidR="00000000" w:rsidDel="00000000" w:rsidP="00000000" w:rsidRDefault="00000000" w:rsidRPr="00000000">
      <w:pPr>
        <w:pStyle w:val="Heading2"/>
        <w:keepNext w:val="0"/>
        <w:keepLines w:val="0"/>
        <w:spacing w:after="320" w:before="340" w:line="264" w:lineRule="auto"/>
        <w:contextualSpacing w:val="0"/>
      </w:pPr>
      <w:bookmarkStart w:colFirst="0" w:colLast="0" w:name="h.uhe0fkjextk4" w:id="3"/>
      <w:bookmarkEnd w:id="3"/>
      <w:r w:rsidDel="00000000" w:rsidR="00000000" w:rsidRPr="00000000">
        <w:rPr>
          <w:rFonts w:ascii="Arial" w:cs="Arial" w:eastAsia="Arial" w:hAnsi="Arial"/>
          <w:color w:val="1997c0"/>
          <w:sz w:val="34"/>
          <w:szCs w:val="34"/>
          <w:highlight w:val="white"/>
          <w:rtl w:val="0"/>
        </w:rPr>
        <w:t xml:space="preserve">Cross-Functional Teams</w:t>
      </w:r>
    </w:p>
    <w:p w:rsidR="00000000" w:rsidDel="00000000" w:rsidP="00000000" w:rsidRDefault="00000000" w:rsidRPr="00000000">
      <w:pPr>
        <w:contextualSpacing w:val="0"/>
      </w:pPr>
      <w:r w:rsidDel="00000000" w:rsidR="00000000" w:rsidRPr="00000000">
        <w:rPr>
          <w:rFonts w:ascii="SimSun" w:cs="SimSun" w:eastAsia="SimSun" w:hAnsi="SimSun"/>
          <w:sz w:val="18"/>
          <w:szCs w:val="18"/>
          <w:rtl w:val="0"/>
        </w:rPr>
        <w:t xml:space="preserve">相互協力チーム</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color w:val="333333"/>
          <w:sz w:val="27"/>
          <w:szCs w:val="27"/>
          <w:highlight w:val="white"/>
          <w:rtl w:val="0"/>
        </w:rPr>
        <w:t xml:space="preserve">Self-managing teams are cross-functional (or multifunctional). A cross-functional team is a “</w:t>
      </w:r>
      <w:r w:rsidDel="00000000" w:rsidR="00000000" w:rsidRPr="00000000">
        <w:rPr>
          <w:i w:val="1"/>
          <w:color w:val="333333"/>
          <w:sz w:val="27"/>
          <w:szCs w:val="27"/>
          <w:highlight w:val="white"/>
          <w:rtl w:val="0"/>
        </w:rPr>
        <w:t xml:space="preserve">group of people with a clear purpose representing a variety of functions or disciplines in the organization whose combined efforts are necessary for achieving the team’s purpose</w:t>
      </w:r>
      <w:r w:rsidDel="00000000" w:rsidR="00000000" w:rsidRPr="00000000">
        <w:rPr>
          <w:color w:val="333333"/>
          <w:sz w:val="27"/>
          <w:szCs w:val="27"/>
          <w:highlight w:val="white"/>
          <w:rtl w:val="0"/>
        </w:rPr>
        <w:t xml:space="preserve">” </w:t>
      </w:r>
      <w:hyperlink r:id="rId11">
        <w:r w:rsidDel="00000000" w:rsidR="00000000" w:rsidRPr="00000000">
          <w:rPr>
            <w:color w:val="337ab7"/>
            <w:sz w:val="27"/>
            <w:szCs w:val="27"/>
            <w:highlight w:val="white"/>
            <w:rtl w:val="0"/>
          </w:rPr>
          <w:t xml:space="preserve">[Parker02]</w:t>
        </w:r>
      </w:hyperlink>
      <w:r w:rsidDel="00000000" w:rsidR="00000000" w:rsidRPr="00000000">
        <w:rPr>
          <w:color w:val="333333"/>
          <w:sz w:val="27"/>
          <w:szCs w:val="27"/>
          <w:highlight w:val="white"/>
          <w:rtl w:val="0"/>
        </w:rPr>
        <w:t xml:space="preserve">.</w:t>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color w:val="333333"/>
          <w:sz w:val="18"/>
          <w:szCs w:val="18"/>
          <w:highlight w:val="white"/>
          <w:rtl w:val="0"/>
        </w:rPr>
        <w:t xml:space="preserve">自己管理されたチームは相互協力できるチームでもある(もしくは多機能型チームとも)。相互協力できるチームとは、</w:t>
      </w:r>
      <w:del w:author="Kenji Okamura" w:id="19" w:date="2015-09-23T10:06:08Z">
        <w:r w:rsidDel="00000000" w:rsidR="00000000" w:rsidRPr="00000000">
          <w:rPr>
            <w:color w:val="333333"/>
            <w:sz w:val="18"/>
            <w:szCs w:val="18"/>
            <w:highlight w:val="white"/>
            <w:rtl w:val="0"/>
          </w:rPr>
          <w:delText xml:space="preserve">チームの目的を達成するのに必要な協力</w:delText>
        </w:r>
      </w:del>
      <w:ins w:author="Kenji Okamura" w:id="19" w:date="2015-09-23T10:06:08Z">
        <w:del w:author="Kenji Okamura" w:id="19" w:date="2015-09-23T10:06:08Z">
          <w:r w:rsidDel="00000000" w:rsidR="00000000" w:rsidRPr="00000000">
            <w:rPr>
              <w:color w:val="333333"/>
              <w:sz w:val="18"/>
              <w:szCs w:val="18"/>
              <w:highlight w:val="white"/>
              <w:rtl w:val="0"/>
            </w:rPr>
            <w:delText xml:space="preserve">や</w:delText>
          </w:r>
        </w:del>
      </w:ins>
      <w:del w:author="Kenji Okamura" w:id="19" w:date="2015-09-23T10:06:08Z">
        <w:r w:rsidDel="00000000" w:rsidR="00000000" w:rsidRPr="00000000">
          <w:rPr>
            <w:color w:val="333333"/>
            <w:sz w:val="18"/>
            <w:szCs w:val="18"/>
            <w:highlight w:val="white"/>
            <w:rtl w:val="0"/>
          </w:rPr>
          <w:delText xml:space="preserve">を出来る努力ができ、機能または分野の多様性を準備することに明確な目的を持つ組織である。</w:delText>
        </w:r>
      </w:del>
      <w:ins w:author="Kenji Okamura" w:id="20" w:date="2015-09-23T10:06:01Z">
        <w:r w:rsidDel="00000000" w:rsidR="00000000" w:rsidRPr="00000000">
          <w:rPr>
            <w:color w:val="333333"/>
            <w:sz w:val="18"/>
            <w:szCs w:val="18"/>
            <w:highlight w:val="white"/>
            <w:rtl w:val="0"/>
          </w:rPr>
          <w:t xml:space="preserve">組織の中で様々な機能や教練を発揮し、チームの目的達成のために協力が必要である、明白な目的を持った人々の集まりである。</w:t>
        </w:r>
      </w:ins>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rFonts w:ascii="Nova Mono" w:cs="Nova Mono" w:eastAsia="Nova Mono" w:hAnsi="Nova Mono"/>
          <w:color w:val="333333"/>
          <w:sz w:val="18"/>
          <w:szCs w:val="18"/>
          <w:highlight w:val="white"/>
          <w:rtl w:val="0"/>
        </w:rPr>
        <w:t xml:space="preserve">→[Link]Cross- Functional Teams: Working with Allies, Enemies, and Other Strangers - Amazon.com</w:t>
      </w:r>
    </w:p>
    <w:p w:rsidR="00000000" w:rsidDel="00000000" w:rsidP="00000000" w:rsidRDefault="00000000" w:rsidRPr="00000000">
      <w:pPr>
        <w:spacing w:line="342.85715738932277" w:lineRule="auto"/>
        <w:contextualSpacing w:val="0"/>
      </w:pP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color w:val="333333"/>
          <w:sz w:val="27"/>
          <w:szCs w:val="27"/>
          <w:highlight w:val="white"/>
          <w:rtl w:val="0"/>
        </w:rPr>
        <w:t xml:space="preserve">By definition, a Scrum team is cross-functional. Its members include at least product marketing (Product Owner), software development, and testing. A cross-functional team implies breaking the organizational barriers between development and testing by putting them in the same team</w:t>
      </w:r>
    </w:p>
    <w:p w:rsidR="00000000" w:rsidDel="00000000" w:rsidP="00000000" w:rsidRDefault="00000000" w:rsidRPr="00000000">
      <w:pPr>
        <w:spacing w:line="342.85715738932277" w:lineRule="auto"/>
        <w:contextualSpacing w:val="0"/>
      </w:pPr>
      <w:r w:rsidDel="00000000" w:rsidR="00000000" w:rsidRPr="00000000">
        <w:rPr>
          <w:color w:val="333333"/>
          <w:sz w:val="27"/>
          <w:szCs w:val="27"/>
          <w:highlight w:val="white"/>
          <w:rtl w:val="0"/>
        </w:rPr>
        <w:t xml:space="preserve">Cross-functional means that team membership includes all the key functions involved in the project, usually Engineering, Marketing, and manufacturing, at a minimum </w:t>
      </w:r>
      <w:hyperlink r:id="rId12">
        <w:r w:rsidDel="00000000" w:rsidR="00000000" w:rsidRPr="00000000">
          <w:rPr>
            <w:color w:val="337ab7"/>
            <w:sz w:val="27"/>
            <w:szCs w:val="27"/>
            <w:highlight w:val="white"/>
            <w:rtl w:val="0"/>
          </w:rPr>
          <w:t xml:space="preserve">[Smith07]</w:t>
        </w:r>
      </w:hyperlink>
      <w:r w:rsidDel="00000000" w:rsidR="00000000" w:rsidRPr="00000000">
        <w:rPr>
          <w:color w:val="333333"/>
          <w:sz w:val="27"/>
          <w:szCs w:val="27"/>
          <w:highlight w:val="white"/>
          <w:rtl w:val="0"/>
        </w:rPr>
        <w:t xml:space="preserve">.</w:t>
      </w:r>
    </w:p>
    <w:p w:rsidR="00000000" w:rsidDel="00000000" w:rsidP="00000000" w:rsidRDefault="00000000" w:rsidRPr="00000000">
      <w:pPr>
        <w:spacing w:line="342.85715738932277" w:lineRule="auto"/>
        <w:contextualSpacing w:val="0"/>
      </w:pPr>
      <w:r w:rsidDel="00000000" w:rsidR="00000000" w:rsidRPr="00000000">
        <w:rPr>
          <w:rFonts w:ascii="Arial Unicode MS" w:cs="Arial Unicode MS" w:eastAsia="Arial Unicode MS" w:hAnsi="Arial Unicode MS"/>
          <w:color w:val="333333"/>
          <w:sz w:val="18"/>
          <w:szCs w:val="18"/>
          <w:highlight w:val="white"/>
          <w:rtl w:val="0"/>
        </w:rPr>
        <w:t xml:space="preserve">スクラムチームは相互協力できるチームと定義できる。そのメンバー</w:t>
      </w:r>
      <w:ins w:author="Kenji Okamura" w:id="21" w:date="2015-09-23T10:07:31Z">
        <w:r w:rsidDel="00000000" w:rsidR="00000000" w:rsidRPr="00000000">
          <w:rPr>
            <w:color w:val="333333"/>
            <w:sz w:val="18"/>
            <w:szCs w:val="18"/>
            <w:highlight w:val="white"/>
            <w:rtl w:val="0"/>
          </w:rPr>
          <w:t xml:space="preserve">に</w:t>
        </w:r>
      </w:ins>
      <w:r w:rsidDel="00000000" w:rsidR="00000000" w:rsidRPr="00000000">
        <w:rPr>
          <w:rFonts w:ascii="Arial Unicode MS" w:cs="Arial Unicode MS" w:eastAsia="Arial Unicode MS" w:hAnsi="Arial Unicode MS"/>
          <w:color w:val="333333"/>
          <w:sz w:val="18"/>
          <w:szCs w:val="18"/>
          <w:highlight w:val="white"/>
          <w:rtl w:val="0"/>
        </w:rPr>
        <w:t xml:space="preserve">は少なくとも</w:t>
      </w:r>
      <w:del w:author="Kenji Okamura" w:id="22" w:date="2015-09-23T10:07:54Z">
        <w:r w:rsidDel="00000000" w:rsidR="00000000" w:rsidRPr="00000000">
          <w:rPr>
            <w:color w:val="333333"/>
            <w:sz w:val="18"/>
            <w:szCs w:val="18"/>
            <w:highlight w:val="white"/>
            <w:rtl w:val="0"/>
          </w:rPr>
          <w:delText xml:space="preserve">プロダクトオーナー(</w:delText>
        </w:r>
      </w:del>
      <w:r w:rsidDel="00000000" w:rsidR="00000000" w:rsidRPr="00000000">
        <w:rPr>
          <w:rFonts w:ascii="SimSun" w:cs="SimSun" w:eastAsia="SimSun" w:hAnsi="SimSun"/>
          <w:color w:val="333333"/>
          <w:sz w:val="18"/>
          <w:szCs w:val="18"/>
          <w:highlight w:val="white"/>
          <w:rtl w:val="0"/>
        </w:rPr>
        <w:t xml:space="preserve">製品マーケティング</w:t>
      </w:r>
      <w:ins w:author="Kenji Okamura" w:id="23" w:date="2015-09-23T10:08:05Z">
        <w:r w:rsidDel="00000000" w:rsidR="00000000" w:rsidRPr="00000000">
          <w:rPr>
            <w:color w:val="333333"/>
            <w:sz w:val="18"/>
            <w:szCs w:val="18"/>
            <w:highlight w:val="white"/>
            <w:rtl w:val="0"/>
          </w:rPr>
          <w:t xml:space="preserve">（</w:t>
        </w:r>
        <w:r w:rsidDel="00000000" w:rsidR="00000000" w:rsidRPr="00000000">
          <w:rPr>
            <w:color w:val="333333"/>
            <w:sz w:val="18"/>
            <w:szCs w:val="18"/>
            <w:highlight w:val="white"/>
            <w:rtl w:val="0"/>
          </w:rPr>
          <w:t xml:space="preserve">プロダクトオーナー）</w:t>
        </w:r>
      </w:ins>
      <w:del w:author="Kenji Okamura" w:id="23" w:date="2015-09-23T10:08:05Z">
        <w:r w:rsidDel="00000000" w:rsidR="00000000" w:rsidRPr="00000000">
          <w:rPr>
            <w:color w:val="333333"/>
            <w:sz w:val="18"/>
            <w:szCs w:val="18"/>
            <w:highlight w:val="white"/>
            <w:rtl w:val="0"/>
          </w:rPr>
          <w:delText xml:space="preserve">)</w:delText>
        </w:r>
      </w:del>
      <w:r w:rsidDel="00000000" w:rsidR="00000000" w:rsidRPr="00000000">
        <w:rPr>
          <w:rFonts w:ascii="Arial Unicode MS" w:cs="Arial Unicode MS" w:eastAsia="Arial Unicode MS" w:hAnsi="Arial Unicode MS"/>
          <w:color w:val="333333"/>
          <w:sz w:val="18"/>
          <w:szCs w:val="18"/>
          <w:highlight w:val="white"/>
          <w:rtl w:val="0"/>
        </w:rPr>
        <w:t xml:space="preserve">、ソフトウェア開発、</w:t>
      </w:r>
      <w:ins w:author="Kenji Okamura" w:id="24" w:date="2015-09-23T10:06:49Z">
        <w:r w:rsidDel="00000000" w:rsidR="00000000" w:rsidRPr="00000000">
          <w:rPr>
            <w:color w:val="333333"/>
            <w:sz w:val="18"/>
            <w:szCs w:val="18"/>
            <w:highlight w:val="white"/>
            <w:rtl w:val="0"/>
          </w:rPr>
          <w:t xml:space="preserve">及び</w:t>
        </w:r>
      </w:ins>
      <w:r w:rsidDel="00000000" w:rsidR="00000000" w:rsidRPr="00000000">
        <w:rPr>
          <w:rFonts w:ascii="Arial Unicode MS" w:cs="Arial Unicode MS" w:eastAsia="Arial Unicode MS" w:hAnsi="Arial Unicode MS"/>
          <w:color w:val="333333"/>
          <w:sz w:val="18"/>
          <w:szCs w:val="18"/>
          <w:highlight w:val="white"/>
          <w:rtl w:val="0"/>
        </w:rPr>
        <w:t xml:space="preserve">テス</w:t>
      </w:r>
      <w:ins w:author="Kenji Okamura" w:id="25" w:date="2015-09-23T10:08:33Z">
        <w:r w:rsidDel="00000000" w:rsidR="00000000" w:rsidRPr="00000000">
          <w:rPr>
            <w:color w:val="333333"/>
            <w:sz w:val="18"/>
            <w:szCs w:val="18"/>
            <w:highlight w:val="white"/>
            <w:rtl w:val="0"/>
          </w:rPr>
          <w:t xml:space="preserve">ター（試験者）</w:t>
        </w:r>
      </w:ins>
      <w:del w:author="Kenji Okamura" w:id="25" w:date="2015-09-23T10:08:33Z">
        <w:r w:rsidDel="00000000" w:rsidR="00000000" w:rsidRPr="00000000">
          <w:rPr>
            <w:color w:val="333333"/>
            <w:sz w:val="18"/>
            <w:szCs w:val="18"/>
            <w:highlight w:val="white"/>
            <w:rtl w:val="0"/>
          </w:rPr>
          <w:delText xml:space="preserve">ト</w:delText>
        </w:r>
      </w:del>
      <w:r w:rsidDel="00000000" w:rsidR="00000000" w:rsidRPr="00000000">
        <w:rPr>
          <w:rFonts w:ascii="Arial Unicode MS" w:cs="Arial Unicode MS" w:eastAsia="Arial Unicode MS" w:hAnsi="Arial Unicode MS"/>
          <w:color w:val="333333"/>
          <w:sz w:val="18"/>
          <w:szCs w:val="18"/>
          <w:highlight w:val="white"/>
          <w:rtl w:val="0"/>
        </w:rPr>
        <w:t xml:space="preserve">を含む。相互協力できるチーム</w:t>
      </w:r>
      <w:ins w:author="Kenji Okamura" w:id="26" w:date="2015-09-23T10:12:47Z">
        <w:r w:rsidDel="00000000" w:rsidR="00000000" w:rsidRPr="00000000">
          <w:rPr>
            <w:color w:val="333333"/>
            <w:sz w:val="18"/>
            <w:szCs w:val="18"/>
            <w:highlight w:val="white"/>
            <w:rtl w:val="0"/>
          </w:rPr>
          <w:t xml:space="preserve">に</w:t>
        </w:r>
      </w:ins>
      <w:r w:rsidDel="00000000" w:rsidR="00000000" w:rsidRPr="00000000">
        <w:rPr>
          <w:rFonts w:ascii="Arial Unicode MS" w:cs="Arial Unicode MS" w:eastAsia="Arial Unicode MS" w:hAnsi="Arial Unicode MS"/>
          <w:color w:val="333333"/>
          <w:sz w:val="18"/>
          <w:szCs w:val="18"/>
          <w:highlight w:val="white"/>
          <w:rtl w:val="0"/>
        </w:rPr>
        <w:t xml:space="preserve">は、</w:t>
      </w:r>
      <w:del w:author="Kenji Okamura" w:id="27" w:date="2015-09-23T10:09:49Z">
        <w:r w:rsidDel="00000000" w:rsidR="00000000" w:rsidRPr="00000000">
          <w:rPr>
            <w:color w:val="333333"/>
            <w:sz w:val="18"/>
            <w:szCs w:val="18"/>
            <w:highlight w:val="white"/>
            <w:rtl w:val="0"/>
          </w:rPr>
          <w:delText xml:space="preserve">同じチーム</w:delText>
        </w:r>
        <w:r w:rsidDel="00000000" w:rsidR="00000000" w:rsidRPr="00000000">
          <w:rPr>
            <w:color w:val="333333"/>
            <w:sz w:val="18"/>
            <w:szCs w:val="18"/>
            <w:highlight w:val="white"/>
            <w:rtl w:val="0"/>
          </w:rPr>
          <w:delText xml:space="preserve">を</w:delText>
        </w:r>
        <w:r w:rsidDel="00000000" w:rsidR="00000000" w:rsidRPr="00000000">
          <w:rPr>
            <w:color w:val="333333"/>
            <w:sz w:val="18"/>
            <w:szCs w:val="18"/>
            <w:highlight w:val="white"/>
            <w:rtl w:val="0"/>
          </w:rPr>
          <w:delText xml:space="preserve">置くことによって</w:delText>
        </w:r>
      </w:del>
      <w:r w:rsidDel="00000000" w:rsidR="00000000" w:rsidRPr="00000000">
        <w:rPr>
          <w:rFonts w:ascii="SimSun" w:cs="SimSun" w:eastAsia="SimSun" w:hAnsi="SimSun"/>
          <w:color w:val="333333"/>
          <w:sz w:val="18"/>
          <w:szCs w:val="18"/>
          <w:highlight w:val="white"/>
          <w:rtl w:val="0"/>
        </w:rPr>
        <w:t xml:space="preserve">開発</w:t>
      </w:r>
      <w:ins w:author="Kenji Okamura" w:id="28" w:date="2015-09-23T10:12:56Z">
        <w:r w:rsidDel="00000000" w:rsidR="00000000" w:rsidRPr="00000000">
          <w:rPr>
            <w:color w:val="333333"/>
            <w:sz w:val="18"/>
            <w:szCs w:val="18"/>
            <w:highlight w:val="white"/>
            <w:rtl w:val="0"/>
          </w:rPr>
          <w:t xml:space="preserve">者</w:t>
        </w:r>
      </w:ins>
      <w:r w:rsidDel="00000000" w:rsidR="00000000" w:rsidRPr="00000000">
        <w:rPr>
          <w:rFonts w:ascii="Arial Unicode MS" w:cs="Arial Unicode MS" w:eastAsia="Arial Unicode MS" w:hAnsi="Arial Unicode MS"/>
          <w:color w:val="333333"/>
          <w:sz w:val="18"/>
          <w:szCs w:val="18"/>
          <w:highlight w:val="white"/>
          <w:rtl w:val="0"/>
        </w:rPr>
        <w:t xml:space="preserve">とテス</w:t>
      </w:r>
      <w:ins w:author="Kenji Okamura" w:id="29" w:date="2015-09-23T10:13:04Z">
        <w:r w:rsidDel="00000000" w:rsidR="00000000" w:rsidRPr="00000000">
          <w:rPr>
            <w:color w:val="333333"/>
            <w:sz w:val="18"/>
            <w:szCs w:val="18"/>
            <w:highlight w:val="white"/>
            <w:rtl w:val="0"/>
          </w:rPr>
          <w:t xml:space="preserve">ターを同じチーム内に配置することによる、</w:t>
        </w:r>
      </w:ins>
      <w:del w:author="Kenji Okamura" w:id="29" w:date="2015-09-23T10:13:04Z">
        <w:r w:rsidDel="00000000" w:rsidR="00000000" w:rsidRPr="00000000">
          <w:rPr>
            <w:color w:val="333333"/>
            <w:sz w:val="18"/>
            <w:szCs w:val="18"/>
            <w:highlight w:val="white"/>
            <w:rtl w:val="0"/>
          </w:rPr>
          <w:delText xml:space="preserve">トの</w:delText>
        </w:r>
      </w:del>
      <w:r w:rsidDel="00000000" w:rsidR="00000000" w:rsidRPr="00000000">
        <w:rPr>
          <w:rFonts w:ascii="SimSun" w:cs="SimSun" w:eastAsia="SimSun" w:hAnsi="SimSun"/>
          <w:color w:val="333333"/>
          <w:sz w:val="18"/>
          <w:szCs w:val="18"/>
          <w:highlight w:val="white"/>
          <w:rtl w:val="0"/>
        </w:rPr>
        <w:t xml:space="preserve">組織</w:t>
      </w:r>
      <w:ins w:author="Kenji Okamura" w:id="30" w:date="2015-09-23T10:12:32Z">
        <w:r w:rsidDel="00000000" w:rsidR="00000000" w:rsidRPr="00000000">
          <w:rPr>
            <w:color w:val="333333"/>
            <w:sz w:val="18"/>
            <w:szCs w:val="18"/>
            <w:highlight w:val="white"/>
            <w:rtl w:val="0"/>
          </w:rPr>
          <w:t xml:space="preserve">内</w:t>
        </w:r>
      </w:ins>
      <w:r w:rsidDel="00000000" w:rsidR="00000000" w:rsidRPr="00000000">
        <w:rPr>
          <w:rFonts w:ascii="Arial Unicode MS" w:cs="Arial Unicode MS" w:eastAsia="Arial Unicode MS" w:hAnsi="Arial Unicode MS"/>
          <w:color w:val="333333"/>
          <w:sz w:val="18"/>
          <w:szCs w:val="18"/>
          <w:highlight w:val="white"/>
          <w:rtl w:val="0"/>
        </w:rPr>
        <w:t xml:space="preserve">の</w:t>
      </w:r>
      <w:ins w:author="Kenji Okamura" w:id="31" w:date="2015-09-23T10:12:05Z">
        <w:r w:rsidDel="00000000" w:rsidR="00000000" w:rsidRPr="00000000">
          <w:rPr>
            <w:color w:val="333333"/>
            <w:sz w:val="18"/>
            <w:szCs w:val="18"/>
            <w:highlight w:val="white"/>
            <w:rtl w:val="0"/>
          </w:rPr>
          <w:t xml:space="preserve">障壁</w:t>
        </w:r>
      </w:ins>
      <w:del w:author="Kenji Okamura" w:id="31" w:date="2015-09-23T10:12:05Z">
        <w:r w:rsidDel="00000000" w:rsidR="00000000" w:rsidRPr="00000000">
          <w:rPr>
            <w:color w:val="333333"/>
            <w:sz w:val="18"/>
            <w:szCs w:val="18"/>
            <w:highlight w:val="white"/>
            <w:rtl w:val="0"/>
          </w:rPr>
          <w:delText xml:space="preserve">壁を</w:delText>
        </w:r>
      </w:del>
      <w:r w:rsidDel="00000000" w:rsidR="00000000" w:rsidRPr="00000000">
        <w:rPr>
          <w:rFonts w:ascii="SimSun" w:cs="SimSun" w:eastAsia="SimSun" w:hAnsi="SimSun"/>
          <w:color w:val="333333"/>
          <w:sz w:val="18"/>
          <w:szCs w:val="18"/>
          <w:highlight w:val="white"/>
          <w:rtl w:val="0"/>
        </w:rPr>
        <w:t xml:space="preserve">破壊</w:t>
      </w:r>
      <w:ins w:author="Kenji Okamura" w:id="32" w:date="2015-09-23T10:11:22Z">
        <w:r w:rsidDel="00000000" w:rsidR="00000000" w:rsidRPr="00000000">
          <w:rPr>
            <w:color w:val="333333"/>
            <w:sz w:val="18"/>
            <w:szCs w:val="18"/>
            <w:highlight w:val="white"/>
            <w:rtl w:val="0"/>
          </w:rPr>
          <w:t xml:space="preserve">を</w:t>
        </w:r>
      </w:ins>
      <w:del w:author="Kenji Okamura" w:id="32" w:date="2015-09-23T10:11:22Z">
        <w:r w:rsidDel="00000000" w:rsidR="00000000" w:rsidRPr="00000000">
          <w:rPr>
            <w:color w:val="333333"/>
            <w:sz w:val="18"/>
            <w:szCs w:val="18"/>
            <w:highlight w:val="white"/>
            <w:rtl w:val="0"/>
          </w:rPr>
          <w:delText xml:space="preserve">で</w:delText>
        </w:r>
      </w:del>
      <w:del w:author="Kenji Okamura" w:id="33" w:date="2015-09-23T10:12:39Z">
        <w:r w:rsidDel="00000000" w:rsidR="00000000" w:rsidRPr="00000000">
          <w:rPr>
            <w:color w:val="333333"/>
            <w:sz w:val="18"/>
            <w:szCs w:val="18"/>
            <w:highlight w:val="white"/>
            <w:rtl w:val="0"/>
          </w:rPr>
          <w:delText xml:space="preserve">きることを暗示</w:delText>
        </w:r>
      </w:del>
      <w:ins w:author="Kenji Okamura" w:id="33" w:date="2015-09-23T10:12:39Z">
        <w:r w:rsidDel="00000000" w:rsidR="00000000" w:rsidRPr="00000000">
          <w:rPr>
            <w:color w:val="333333"/>
            <w:sz w:val="18"/>
            <w:szCs w:val="18"/>
            <w:highlight w:val="white"/>
            <w:rtl w:val="0"/>
          </w:rPr>
          <w:t xml:space="preserve">期待</w:t>
        </w:r>
      </w:ins>
      <w:r w:rsidDel="00000000" w:rsidR="00000000" w:rsidRPr="00000000">
        <w:rPr>
          <w:rFonts w:ascii="Arial Unicode MS" w:cs="Arial Unicode MS" w:eastAsia="Arial Unicode MS" w:hAnsi="Arial Unicode MS"/>
          <w:color w:val="333333"/>
          <w:sz w:val="18"/>
          <w:szCs w:val="18"/>
          <w:highlight w:val="white"/>
          <w:rtl w:val="0"/>
        </w:rPr>
        <w:t xml:space="preserve">している。</w:t>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color w:val="333333"/>
          <w:sz w:val="18"/>
          <w:szCs w:val="18"/>
          <w:highlight w:val="white"/>
          <w:rtl w:val="0"/>
        </w:rPr>
        <w:t xml:space="preserve">相互協力</w:t>
      </w:r>
      <w:ins w:author="Kenji Okamura" w:id="34" w:date="2015-09-23T10:14:04Z">
        <w:r w:rsidDel="00000000" w:rsidR="00000000" w:rsidRPr="00000000">
          <w:rPr>
            <w:color w:val="333333"/>
            <w:sz w:val="18"/>
            <w:szCs w:val="18"/>
            <w:highlight w:val="white"/>
            <w:rtl w:val="0"/>
          </w:rPr>
          <w:t xml:space="preserve">と</w:t>
        </w:r>
      </w:ins>
      <w:r w:rsidDel="00000000" w:rsidR="00000000" w:rsidRPr="00000000">
        <w:rPr>
          <w:rFonts w:ascii="Arial Unicode MS" w:cs="Arial Unicode MS" w:eastAsia="Arial Unicode MS" w:hAnsi="Arial Unicode MS"/>
          <w:color w:val="333333"/>
          <w:sz w:val="18"/>
          <w:szCs w:val="18"/>
          <w:highlight w:val="white"/>
          <w:rtl w:val="0"/>
        </w:rPr>
        <w:t xml:space="preserve">は、</w:t>
      </w:r>
      <w:del w:author="Kenji Okamura" w:id="35" w:date="2015-09-23T10:14:45Z">
        <w:r w:rsidDel="00000000" w:rsidR="00000000" w:rsidRPr="00000000">
          <w:rPr>
            <w:color w:val="333333"/>
            <w:sz w:val="18"/>
            <w:szCs w:val="18"/>
            <w:highlight w:val="white"/>
            <w:rtl w:val="0"/>
          </w:rPr>
          <w:delText xml:space="preserve">最小で、通常のエンジニアリング、マーケティング、そして製造、</w:delText>
        </w:r>
      </w:del>
      <w:r w:rsidDel="00000000" w:rsidR="00000000" w:rsidRPr="00000000">
        <w:rPr>
          <w:rFonts w:ascii="Arial Unicode MS" w:cs="Arial Unicode MS" w:eastAsia="Arial Unicode MS" w:hAnsi="Arial Unicode MS"/>
          <w:color w:val="333333"/>
          <w:sz w:val="18"/>
          <w:szCs w:val="18"/>
          <w:highlight w:val="white"/>
          <w:rtl w:val="0"/>
        </w:rPr>
        <w:t xml:space="preserve">プロジェクト</w:t>
      </w:r>
      <w:del w:author="Kenji Okamura" w:id="36" w:date="2015-09-23T10:16:07Z">
        <w:r w:rsidDel="00000000" w:rsidR="00000000" w:rsidRPr="00000000">
          <w:rPr>
            <w:color w:val="333333"/>
            <w:sz w:val="18"/>
            <w:szCs w:val="18"/>
            <w:highlight w:val="white"/>
            <w:rtl w:val="0"/>
          </w:rPr>
          <w:delText xml:space="preserve">内</w:delText>
        </w:r>
      </w:del>
      <w:r w:rsidDel="00000000" w:rsidR="00000000" w:rsidRPr="00000000">
        <w:rPr>
          <w:rFonts w:ascii="Arial Unicode MS" w:cs="Arial Unicode MS" w:eastAsia="Arial Unicode MS" w:hAnsi="Arial Unicode MS"/>
          <w:color w:val="333333"/>
          <w:sz w:val="18"/>
          <w:szCs w:val="18"/>
          <w:highlight w:val="white"/>
          <w:rtl w:val="0"/>
        </w:rPr>
        <w:t xml:space="preserve">に関係する全てのキー要素を含むチームメンバーシップを</w:t>
      </w:r>
      <w:ins w:author="Kenji Okamura" w:id="37" w:date="2015-09-23T10:15:01Z">
        <w:r w:rsidDel="00000000" w:rsidR="00000000" w:rsidRPr="00000000">
          <w:rPr>
            <w:color w:val="333333"/>
            <w:sz w:val="18"/>
            <w:szCs w:val="18"/>
            <w:highlight w:val="white"/>
            <w:rtl w:val="0"/>
          </w:rPr>
          <w:t xml:space="preserve">有することを</w:t>
        </w:r>
      </w:ins>
      <w:r w:rsidDel="00000000" w:rsidR="00000000" w:rsidRPr="00000000">
        <w:rPr>
          <w:rFonts w:ascii="SimSun" w:cs="SimSun" w:eastAsia="SimSun" w:hAnsi="SimSun"/>
          <w:color w:val="333333"/>
          <w:sz w:val="18"/>
          <w:szCs w:val="18"/>
          <w:highlight w:val="white"/>
          <w:rtl w:val="0"/>
        </w:rPr>
        <w:t xml:space="preserve">意味</w:t>
      </w:r>
      <w:ins w:author="Kenji Okamura" w:id="38" w:date="2015-09-23T10:15:45Z">
        <w:r w:rsidDel="00000000" w:rsidR="00000000" w:rsidRPr="00000000">
          <w:rPr>
            <w:color w:val="333333"/>
            <w:sz w:val="18"/>
            <w:szCs w:val="18"/>
            <w:highlight w:val="white"/>
            <w:rtl w:val="0"/>
          </w:rPr>
          <w:t xml:space="preserve">し、一般的には少なくともエンジニアリング、マーケティング、および製造を含む。</w:t>
        </w:r>
      </w:ins>
      <w:del w:author="Kenji Okamura" w:id="38" w:date="2015-09-23T10:15:45Z">
        <w:r w:rsidDel="00000000" w:rsidR="00000000" w:rsidRPr="00000000">
          <w:rPr>
            <w:color w:val="333333"/>
            <w:sz w:val="18"/>
            <w:szCs w:val="18"/>
            <w:highlight w:val="white"/>
            <w:rtl w:val="0"/>
          </w:rPr>
          <w:delText xml:space="preserve">する</w:delText>
        </w:r>
      </w:del>
      <w:r w:rsidDel="00000000" w:rsidR="00000000" w:rsidRPr="00000000">
        <w:rPr>
          <w:rFonts w:ascii="Arial Unicode MS" w:cs="Arial Unicode MS" w:eastAsia="Arial Unicode MS" w:hAnsi="Arial Unicode MS"/>
          <w:color w:val="333333"/>
          <w:sz w:val="18"/>
          <w:szCs w:val="18"/>
          <w:highlight w:val="white"/>
          <w:rtl w:val="0"/>
        </w:rPr>
        <w:t xml:space="preserve">。</w:t>
      </w:r>
    </w:p>
    <w:p w:rsidR="00000000" w:rsidDel="00000000" w:rsidP="00000000" w:rsidRDefault="00000000" w:rsidRPr="00000000">
      <w:pPr>
        <w:spacing w:line="342.85715738932277" w:lineRule="auto"/>
        <w:contextualSpacing w:val="0"/>
      </w:pPr>
      <w:r w:rsidDel="00000000" w:rsidR="00000000" w:rsidRPr="00000000">
        <w:rPr>
          <w:rFonts w:ascii="Nova Mono" w:cs="Nova Mono" w:eastAsia="Nova Mono" w:hAnsi="Nova Mono"/>
          <w:color w:val="333333"/>
          <w:sz w:val="18"/>
          <w:szCs w:val="18"/>
          <w:highlight w:val="white"/>
          <w:rtl w:val="0"/>
        </w:rPr>
        <w:t xml:space="preserve">→[Link]Flexible Product Development: Building Agility for Changing Markets - Amazon.com</w:t>
      </w:r>
    </w:p>
    <w:p w:rsidR="00000000" w:rsidDel="00000000" w:rsidP="00000000" w:rsidRDefault="00000000" w:rsidRPr="00000000">
      <w:pPr>
        <w:pStyle w:val="Heading2"/>
        <w:keepNext w:val="0"/>
        <w:keepLines w:val="0"/>
        <w:spacing w:after="320" w:before="340" w:line="264" w:lineRule="auto"/>
        <w:contextualSpacing w:val="0"/>
      </w:pPr>
      <w:bookmarkStart w:colFirst="0" w:colLast="0" w:name="h.ne2th3ip0qfv" w:id="4"/>
      <w:bookmarkEnd w:id="4"/>
      <w:r w:rsidDel="00000000" w:rsidR="00000000" w:rsidRPr="00000000">
        <w:rPr>
          <w:rFonts w:ascii="Arial" w:cs="Arial" w:eastAsia="Arial" w:hAnsi="Arial"/>
          <w:color w:val="1997c0"/>
          <w:sz w:val="34"/>
          <w:szCs w:val="34"/>
          <w:highlight w:val="white"/>
          <w:rtl w:val="0"/>
        </w:rPr>
        <w:t xml:space="preserve">Team based organization</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8"/>
          <w:szCs w:val="18"/>
          <w:rtl w:val="0"/>
        </w:rPr>
        <w:t xml:space="preserve">チームは組織の基礎</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color w:val="333333"/>
          <w:sz w:val="27"/>
          <w:szCs w:val="27"/>
          <w:highlight w:val="white"/>
          <w:rtl w:val="0"/>
        </w:rPr>
        <w:t xml:space="preserve">Team-based—LeSS—organization has the following structure:</w:t>
      </w:r>
    </w:p>
    <w:p w:rsidR="00000000" w:rsidDel="00000000" w:rsidP="00000000" w:rsidRDefault="00000000" w:rsidRPr="00000000">
      <w:pPr>
        <w:spacing w:line="342.85715738932277" w:lineRule="auto"/>
        <w:contextualSpacing w:val="0"/>
      </w:pPr>
      <w:ins w:author="Kenji Okamura" w:id="39" w:date="2015-09-23T10:17:22Z">
        <w:r w:rsidDel="00000000" w:rsidR="00000000" w:rsidRPr="00000000">
          <w:rPr>
            <w:color w:val="333333"/>
            <w:sz w:val="27"/>
            <w:szCs w:val="27"/>
            <w:highlight w:val="white"/>
            <w:rtl w:val="0"/>
          </w:rPr>
          <w:t xml:space="preserve">チームによって構成された</w:t>
        </w:r>
      </w:ins>
      <w:r w:rsidDel="00000000" w:rsidR="00000000" w:rsidRPr="00000000">
        <w:rPr>
          <w:rFonts w:ascii="SimSun" w:cs="SimSun" w:eastAsia="SimSun" w:hAnsi="SimSun"/>
          <w:color w:val="333333"/>
          <w:sz w:val="18"/>
          <w:szCs w:val="18"/>
          <w:highlight w:val="white"/>
          <w:rtl w:val="0"/>
        </w:rPr>
        <w:t xml:space="preserve">LeSS組織</w:t>
      </w:r>
      <w:del w:author="Kenji Okamura" w:id="40" w:date="2015-09-23T10:17:22Z">
        <w:r w:rsidDel="00000000" w:rsidR="00000000" w:rsidRPr="00000000">
          <w:rPr>
            <w:color w:val="333333"/>
            <w:sz w:val="18"/>
            <w:szCs w:val="18"/>
            <w:highlight w:val="white"/>
            <w:rtl w:val="0"/>
          </w:rPr>
          <w:delText xml:space="preserve">のチーム</w:delText>
        </w:r>
      </w:del>
      <w:r w:rsidDel="00000000" w:rsidR="00000000" w:rsidRPr="00000000">
        <w:rPr>
          <w:rFonts w:ascii="Arial Unicode MS" w:cs="Arial Unicode MS" w:eastAsia="Arial Unicode MS" w:hAnsi="Arial Unicode MS"/>
          <w:color w:val="333333"/>
          <w:sz w:val="18"/>
          <w:szCs w:val="18"/>
          <w:highlight w:val="white"/>
          <w:rtl w:val="0"/>
        </w:rPr>
        <w:t xml:space="preserve">は以下の構造を</w:t>
      </w:r>
      <w:ins w:author="Kenji Okamura" w:id="41" w:date="2015-09-23T10:17:31Z">
        <w:r w:rsidDel="00000000" w:rsidR="00000000" w:rsidRPr="00000000">
          <w:rPr>
            <w:color w:val="333333"/>
            <w:sz w:val="18"/>
            <w:szCs w:val="18"/>
            <w:highlight w:val="white"/>
            <w:rtl w:val="0"/>
          </w:rPr>
          <w:t xml:space="preserve">もつ</w:t>
        </w:r>
      </w:ins>
      <w:del w:author="Kenji Okamura" w:id="41" w:date="2015-09-23T10:17:31Z">
        <w:r w:rsidDel="00000000" w:rsidR="00000000" w:rsidRPr="00000000">
          <w:rPr>
            <w:color w:val="333333"/>
            <w:sz w:val="18"/>
            <w:szCs w:val="18"/>
            <w:highlight w:val="white"/>
            <w:rtl w:val="0"/>
          </w:rPr>
          <w:delText xml:space="preserve">フォローする</w:delText>
        </w:r>
      </w:del>
      <w:r w:rsidDel="00000000" w:rsidR="00000000" w:rsidRPr="00000000">
        <w:rPr>
          <w:rFonts w:ascii="Arial Unicode MS" w:cs="Arial Unicode MS" w:eastAsia="Arial Unicode MS" w:hAnsi="Arial Unicode MS"/>
          <w:color w:val="333333"/>
          <w:sz w:val="18"/>
          <w:szCs w:val="18"/>
          <w:highlight w:val="white"/>
          <w:rtl w:val="0"/>
        </w:rPr>
        <w:t xml:space="preserve">。</w:t>
      </w:r>
      <w:r w:rsidDel="00000000" w:rsidR="00000000" w:rsidRPr="00000000">
        <w:rPr>
          <w:rtl w:val="0"/>
        </w:rPr>
      </w:r>
    </w:p>
    <w:p w:rsidR="00000000" w:rsidDel="00000000" w:rsidP="00000000" w:rsidRDefault="00000000" w:rsidRPr="00000000">
      <w:pPr>
        <w:numPr>
          <w:ilvl w:val="0"/>
          <w:numId w:val="4"/>
        </w:numPr>
        <w:spacing w:line="342.85715738932277" w:lineRule="auto"/>
        <w:ind w:left="720" w:hanging="360"/>
        <w:contextualSpacing w:val="1"/>
        <w:rPr/>
      </w:pPr>
      <w:r w:rsidDel="00000000" w:rsidR="00000000" w:rsidRPr="00000000">
        <w:rPr>
          <w:b w:val="1"/>
          <w:color w:val="333333"/>
          <w:sz w:val="27"/>
          <w:szCs w:val="27"/>
          <w:highlight w:val="white"/>
          <w:rtl w:val="0"/>
        </w:rPr>
        <w:t xml:space="preserve">Dedicated teams</w:t>
      </w:r>
      <w:r w:rsidDel="00000000" w:rsidR="00000000" w:rsidRPr="00000000">
        <w:rPr>
          <w:color w:val="333333"/>
          <w:sz w:val="27"/>
          <w:szCs w:val="27"/>
          <w:highlight w:val="white"/>
          <w:rtl w:val="0"/>
        </w:rPr>
        <w:t xml:space="preserve">—Each team member is dedicated for 100% of his time to one and only one Team. This might feel inflexible, but team members require dedication if you want them to (1) take a shared responsibility for the Team’s goal, and (2) take ownership of how a team works—own their processes.</w:t>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color w:val="333333"/>
          <w:sz w:val="18"/>
          <w:szCs w:val="18"/>
          <w:highlight w:val="white"/>
          <w:rtl w:val="0"/>
        </w:rPr>
        <w:t xml:space="preserve">専属チーム ― 個々のチームメンバーはひとつだけ</w:t>
      </w:r>
      <w:ins w:author="Kenji Okamura" w:id="42" w:date="2015-09-23T10:18:06Z">
        <w:r w:rsidDel="00000000" w:rsidR="00000000" w:rsidRPr="00000000">
          <w:rPr>
            <w:color w:val="333333"/>
            <w:sz w:val="18"/>
            <w:szCs w:val="18"/>
            <w:highlight w:val="white"/>
            <w:rtl w:val="0"/>
          </w:rPr>
          <w:t xml:space="preserve">の</w:t>
        </w:r>
      </w:ins>
      <w:r w:rsidDel="00000000" w:rsidR="00000000" w:rsidRPr="00000000">
        <w:rPr>
          <w:rFonts w:ascii="Arial Unicode MS" w:cs="Arial Unicode MS" w:eastAsia="Arial Unicode MS" w:hAnsi="Arial Unicode MS"/>
          <w:color w:val="333333"/>
          <w:sz w:val="18"/>
          <w:szCs w:val="18"/>
          <w:highlight w:val="white"/>
          <w:rtl w:val="0"/>
        </w:rPr>
        <w:t xml:space="preserve">チームに所属し</w:t>
      </w:r>
      <w:ins w:author="Kenji Okamura" w:id="43" w:date="2015-09-23T10:18:16Z">
        <w:r w:rsidDel="00000000" w:rsidR="00000000" w:rsidRPr="00000000">
          <w:rPr>
            <w:color w:val="333333"/>
            <w:sz w:val="18"/>
            <w:szCs w:val="18"/>
            <w:highlight w:val="white"/>
            <w:rtl w:val="0"/>
          </w:rPr>
          <w:t xml:space="preserve">、</w:t>
        </w:r>
        <w:r w:rsidDel="00000000" w:rsidR="00000000" w:rsidRPr="00000000">
          <w:rPr>
            <w:color w:val="333333"/>
            <w:sz w:val="18"/>
            <w:szCs w:val="18"/>
            <w:highlight w:val="white"/>
            <w:rtl w:val="0"/>
          </w:rPr>
          <w:t xml:space="preserve">これに</w:t>
        </w:r>
      </w:ins>
      <w:r w:rsidDel="00000000" w:rsidR="00000000" w:rsidRPr="00000000">
        <w:rPr>
          <w:rFonts w:ascii="SimSun" w:cs="SimSun" w:eastAsia="SimSun" w:hAnsi="SimSun"/>
          <w:color w:val="333333"/>
          <w:sz w:val="18"/>
          <w:szCs w:val="18"/>
          <w:highlight w:val="white"/>
          <w:rtl w:val="0"/>
        </w:rPr>
        <w:t xml:space="preserve">100%専念する。これは</w:t>
      </w:r>
      <w:ins w:author="Kenji Okamura" w:id="44" w:date="2015-09-23T10:19:00Z">
        <w:r w:rsidDel="00000000" w:rsidR="00000000" w:rsidRPr="00000000">
          <w:rPr>
            <w:color w:val="333333"/>
            <w:sz w:val="18"/>
            <w:szCs w:val="18"/>
            <w:highlight w:val="white"/>
            <w:rtl w:val="0"/>
          </w:rPr>
          <w:t xml:space="preserve">応用力に欠けると</w:t>
        </w:r>
      </w:ins>
      <w:del w:author="Kenji Okamura" w:id="44" w:date="2015-09-23T10:19:00Z">
        <w:r w:rsidDel="00000000" w:rsidR="00000000" w:rsidRPr="00000000">
          <w:rPr>
            <w:color w:val="333333"/>
            <w:sz w:val="18"/>
            <w:szCs w:val="18"/>
            <w:highlight w:val="white"/>
            <w:rtl w:val="0"/>
          </w:rPr>
          <w:delText xml:space="preserve">曲げられないと</w:delText>
        </w:r>
      </w:del>
      <w:r w:rsidDel="00000000" w:rsidR="00000000" w:rsidRPr="00000000">
        <w:rPr>
          <w:rFonts w:ascii="SimSun" w:cs="SimSun" w:eastAsia="SimSun" w:hAnsi="SimSun"/>
          <w:color w:val="333333"/>
          <w:sz w:val="18"/>
          <w:szCs w:val="18"/>
          <w:highlight w:val="white"/>
          <w:rtl w:val="0"/>
        </w:rPr>
        <w:t xml:space="preserve">感じ</w:t>
      </w:r>
      <w:del w:author="Kenji Okamura" w:id="45" w:date="2015-09-23T10:18:52Z">
        <w:r w:rsidDel="00000000" w:rsidR="00000000" w:rsidRPr="00000000">
          <w:rPr>
            <w:color w:val="333333"/>
            <w:sz w:val="18"/>
            <w:szCs w:val="18"/>
            <w:highlight w:val="white"/>
            <w:rtl w:val="0"/>
          </w:rPr>
          <w:delText xml:space="preserve">てい</w:delText>
        </w:r>
      </w:del>
      <w:r w:rsidDel="00000000" w:rsidR="00000000" w:rsidRPr="00000000">
        <w:rPr>
          <w:rFonts w:ascii="Arial Unicode MS" w:cs="Arial Unicode MS" w:eastAsia="Arial Unicode MS" w:hAnsi="Arial Unicode MS"/>
          <w:color w:val="333333"/>
          <w:sz w:val="18"/>
          <w:szCs w:val="18"/>
          <w:highlight w:val="white"/>
          <w:rtl w:val="0"/>
        </w:rPr>
        <w:t xml:space="preserve">るかもしれないが、</w:t>
      </w:r>
      <w:del w:author="Kenji Okamura" w:id="46" w:date="2015-09-23T10:21:32Z">
        <w:r w:rsidDel="00000000" w:rsidR="00000000" w:rsidRPr="00000000">
          <w:rPr>
            <w:color w:val="333333"/>
            <w:sz w:val="18"/>
            <w:szCs w:val="18"/>
            <w:highlight w:val="white"/>
            <w:rtl w:val="0"/>
          </w:rPr>
          <w:delText xml:space="preserve">しかし</w:delText>
        </w:r>
      </w:del>
      <w:r w:rsidDel="00000000" w:rsidR="00000000" w:rsidRPr="00000000">
        <w:rPr>
          <w:rFonts w:ascii="Arial Unicode MS" w:cs="Arial Unicode MS" w:eastAsia="Arial Unicode MS" w:hAnsi="Arial Unicode MS"/>
          <w:color w:val="333333"/>
          <w:sz w:val="18"/>
          <w:szCs w:val="18"/>
          <w:highlight w:val="white"/>
          <w:rtl w:val="0"/>
        </w:rPr>
        <w:t xml:space="preserve">チームメンバー</w:t>
      </w:r>
      <w:ins w:author="Kenji Okamura" w:id="47" w:date="2015-09-23T10:22:25Z">
        <w:r w:rsidDel="00000000" w:rsidR="00000000" w:rsidRPr="00000000">
          <w:rPr>
            <w:color w:val="333333"/>
            <w:sz w:val="18"/>
            <w:szCs w:val="18"/>
            <w:highlight w:val="white"/>
            <w:rtl w:val="0"/>
          </w:rPr>
          <w:t xml:space="preserve">が</w:t>
        </w:r>
      </w:ins>
      <w:del w:author="Kenji Okamura" w:id="47" w:date="2015-09-23T10:22:25Z">
        <w:r w:rsidDel="00000000" w:rsidR="00000000" w:rsidRPr="00000000">
          <w:rPr>
            <w:color w:val="333333"/>
            <w:sz w:val="18"/>
            <w:szCs w:val="18"/>
            <w:highlight w:val="white"/>
            <w:rtl w:val="0"/>
          </w:rPr>
          <w:delText xml:space="preserve">は</w:delText>
        </w:r>
      </w:del>
      <w:r w:rsidDel="00000000" w:rsidR="00000000" w:rsidRPr="00000000">
        <w:rPr>
          <w:rFonts w:ascii="Arial Unicode MS" w:cs="Arial Unicode MS" w:eastAsia="Arial Unicode MS" w:hAnsi="Arial Unicode MS"/>
          <w:color w:val="333333"/>
          <w:sz w:val="18"/>
          <w:szCs w:val="18"/>
          <w:highlight w:val="white"/>
          <w:rtl w:val="0"/>
        </w:rPr>
        <w:t xml:space="preserve">①チームのゴールを達成するための責任</w:t>
      </w:r>
      <w:ins w:author="Kenji Okamura" w:id="48" w:date="2015-09-23T10:20:17Z">
        <w:r w:rsidDel="00000000" w:rsidR="00000000" w:rsidRPr="00000000">
          <w:rPr>
            <w:color w:val="333333"/>
            <w:sz w:val="18"/>
            <w:szCs w:val="18"/>
            <w:highlight w:val="white"/>
            <w:rtl w:val="0"/>
          </w:rPr>
          <w:t xml:space="preserve">を</w:t>
        </w:r>
      </w:ins>
      <w:del w:author="Kenji Okamura" w:id="48" w:date="2015-09-23T10:20:17Z">
        <w:r w:rsidDel="00000000" w:rsidR="00000000" w:rsidRPr="00000000">
          <w:rPr>
            <w:color w:val="333333"/>
            <w:sz w:val="18"/>
            <w:szCs w:val="18"/>
            <w:highlight w:val="white"/>
            <w:rtl w:val="0"/>
          </w:rPr>
          <w:delText xml:space="preserve">の</w:delText>
        </w:r>
      </w:del>
      <w:r w:rsidDel="00000000" w:rsidR="00000000" w:rsidRPr="00000000">
        <w:rPr>
          <w:rFonts w:ascii="SimSun" w:cs="SimSun" w:eastAsia="SimSun" w:hAnsi="SimSun"/>
          <w:color w:val="333333"/>
          <w:sz w:val="18"/>
          <w:szCs w:val="18"/>
          <w:highlight w:val="white"/>
          <w:rtl w:val="0"/>
        </w:rPr>
        <w:t xml:space="preserve">共有</w:t>
      </w:r>
      <w:ins w:author="Kenji Okamura" w:id="49" w:date="2015-09-23T10:20:21Z">
        <w:r w:rsidDel="00000000" w:rsidR="00000000" w:rsidRPr="00000000">
          <w:rPr>
            <w:color w:val="333333"/>
            <w:sz w:val="18"/>
            <w:szCs w:val="18"/>
            <w:highlight w:val="white"/>
            <w:rtl w:val="0"/>
          </w:rPr>
          <w:t xml:space="preserve">し、</w:t>
        </w:r>
      </w:ins>
      <w:r w:rsidDel="00000000" w:rsidR="00000000" w:rsidRPr="00000000">
        <w:rPr>
          <w:rFonts w:ascii="Arial Unicode MS" w:cs="Arial Unicode MS" w:eastAsia="Arial Unicode MS" w:hAnsi="Arial Unicode MS"/>
          <w:color w:val="333333"/>
          <w:sz w:val="18"/>
          <w:szCs w:val="18"/>
          <w:highlight w:val="white"/>
          <w:rtl w:val="0"/>
        </w:rPr>
        <w:t xml:space="preserve"> ②チームの働き方に対するオーナーシップ</w:t>
      </w:r>
      <w:ins w:author="Kenji Okamura" w:id="50" w:date="2015-09-23T10:22:31Z">
        <w:r w:rsidDel="00000000" w:rsidR="00000000" w:rsidRPr="00000000">
          <w:rPr>
            <w:color w:val="333333"/>
            <w:sz w:val="18"/>
            <w:szCs w:val="18"/>
            <w:highlight w:val="white"/>
            <w:rtl w:val="0"/>
          </w:rPr>
          <w:t xml:space="preserve">を</w:t>
        </w:r>
        <w:r w:rsidDel="00000000" w:rsidR="00000000" w:rsidRPr="00000000">
          <w:rPr>
            <w:color w:val="333333"/>
            <w:sz w:val="18"/>
            <w:szCs w:val="18"/>
            <w:highlight w:val="white"/>
            <w:rtl w:val="0"/>
          </w:rPr>
          <w:t xml:space="preserve">持つには、専属制が必要となる。</w:t>
        </w:r>
      </w:ins>
      <w:del w:author="Kenji Okamura" w:id="50" w:date="2015-09-23T10:22:31Z">
        <w:r w:rsidDel="00000000" w:rsidR="00000000" w:rsidRPr="00000000">
          <w:rPr>
            <w:color w:val="333333"/>
            <w:sz w:val="18"/>
            <w:szCs w:val="18"/>
            <w:highlight w:val="white"/>
            <w:rtl w:val="0"/>
          </w:rPr>
          <w:delText xml:space="preserve">の取得 を要求する</w:delText>
        </w:r>
      </w:del>
      <w:r w:rsidDel="00000000" w:rsidR="00000000" w:rsidRPr="00000000">
        <w:rPr>
          <w:rtl w:val="0"/>
        </w:rPr>
      </w:r>
    </w:p>
    <w:p w:rsidR="00000000" w:rsidDel="00000000" w:rsidP="00000000" w:rsidRDefault="00000000" w:rsidRPr="00000000">
      <w:pPr>
        <w:numPr>
          <w:ilvl w:val="0"/>
          <w:numId w:val="4"/>
        </w:numPr>
        <w:spacing w:line="342.85715738932277" w:lineRule="auto"/>
        <w:ind w:left="720" w:hanging="360"/>
        <w:contextualSpacing w:val="1"/>
        <w:rPr/>
      </w:pPr>
      <w:r w:rsidDel="00000000" w:rsidR="00000000" w:rsidRPr="00000000">
        <w:rPr>
          <w:b w:val="1"/>
          <w:color w:val="333333"/>
          <w:sz w:val="27"/>
          <w:szCs w:val="27"/>
          <w:highlight w:val="white"/>
          <w:rtl w:val="0"/>
        </w:rPr>
        <w:t xml:space="preserve">Cross-functional teams</w:t>
      </w:r>
      <w:r w:rsidDel="00000000" w:rsidR="00000000" w:rsidRPr="00000000">
        <w:rPr>
          <w:color w:val="333333"/>
          <w:sz w:val="27"/>
          <w:szCs w:val="27"/>
          <w:highlight w:val="white"/>
          <w:rtl w:val="0"/>
        </w:rPr>
        <w:t xml:space="preserve">—Each team contains all functional skills needed to produce a shippable product. Traditional functional specialization might feel the most ‘efficient’ from that function’s perspective, but most effort</w:t>
      </w:r>
      <w:ins w:author="Kenji Okamura" w:id="51" w:date="2015-09-23T10:26:56Z">
        <w:r w:rsidDel="00000000" w:rsidR="00000000" w:rsidRPr="00000000">
          <w:rPr>
            <w:color w:val="333333"/>
            <w:sz w:val="27"/>
            <w:szCs w:val="27"/>
            <w:highlight w:val="white"/>
            <w:rtl w:val="0"/>
          </w:rPr>
          <w:t xml:space="preserve"> </w:t>
        </w:r>
      </w:ins>
      <w:r w:rsidDel="00000000" w:rsidR="00000000" w:rsidRPr="00000000">
        <w:rPr>
          <w:color w:val="333333"/>
          <w:sz w:val="27"/>
          <w:szCs w:val="27"/>
          <w:highlight w:val="white"/>
          <w:rtl w:val="0"/>
        </w:rPr>
        <w:t xml:space="preserve">and problems in product development is “between the functions” and thus teams require to be cross-functional if you want them to focus on the whole working product.</w:t>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color w:val="333333"/>
          <w:sz w:val="18"/>
          <w:szCs w:val="18"/>
          <w:highlight w:val="white"/>
          <w:rtl w:val="0"/>
        </w:rPr>
        <w:t xml:space="preserve">相互協力(機能横断)できるチーム ― 個々のチームが</w:t>
      </w:r>
      <w:ins w:author="Kenji Okamura" w:id="52" w:date="2015-09-23T10:33:11Z">
        <w:r w:rsidDel="00000000" w:rsidR="00000000" w:rsidRPr="00000000">
          <w:rPr>
            <w:color w:val="333333"/>
            <w:sz w:val="18"/>
            <w:szCs w:val="18"/>
            <w:highlight w:val="white"/>
            <w:rtl w:val="0"/>
          </w:rPr>
          <w:t xml:space="preserve">、</w:t>
        </w:r>
        <w:r w:rsidDel="00000000" w:rsidR="00000000" w:rsidRPr="00000000">
          <w:rPr>
            <w:color w:val="333333"/>
            <w:sz w:val="18"/>
            <w:szCs w:val="18"/>
            <w:highlight w:val="white"/>
            <w:rtl w:val="0"/>
          </w:rPr>
          <w:t xml:space="preserve">出荷できる製品を生産するために必要な</w:t>
        </w:r>
      </w:ins>
      <w:del w:author="Kenji Okamura" w:id="52" w:date="2015-09-23T10:33:11Z">
        <w:r w:rsidDel="00000000" w:rsidR="00000000" w:rsidRPr="00000000">
          <w:rPr>
            <w:color w:val="333333"/>
            <w:sz w:val="18"/>
            <w:szCs w:val="18"/>
            <w:highlight w:val="white"/>
            <w:rtl w:val="0"/>
          </w:rPr>
          <w:delText xml:space="preserve">持</w:delText>
        </w:r>
      </w:del>
      <w:del w:author="Kenji Okamura" w:id="53" w:date="2015-09-23T10:24:09Z">
        <w:r w:rsidDel="00000000" w:rsidR="00000000" w:rsidRPr="00000000">
          <w:rPr>
            <w:color w:val="333333"/>
            <w:sz w:val="18"/>
            <w:szCs w:val="18"/>
            <w:highlight w:val="white"/>
            <w:rtl w:val="0"/>
          </w:rPr>
          <w:delText xml:space="preserve">つ</w:delText>
        </w:r>
      </w:del>
      <w:r w:rsidDel="00000000" w:rsidR="00000000" w:rsidRPr="00000000">
        <w:rPr>
          <w:rFonts w:ascii="SimSun" w:cs="SimSun" w:eastAsia="SimSun" w:hAnsi="SimSun"/>
          <w:color w:val="333333"/>
          <w:sz w:val="18"/>
          <w:szCs w:val="18"/>
          <w:highlight w:val="white"/>
          <w:rtl w:val="0"/>
        </w:rPr>
        <w:t xml:space="preserve">全ての機能的なスキル</w:t>
      </w:r>
      <w:ins w:author="Kenji Okamura" w:id="54" w:date="2015-09-23T12:29:31Z">
        <w:r w:rsidDel="00000000" w:rsidR="00000000" w:rsidRPr="00000000">
          <w:rPr>
            <w:color w:val="333333"/>
            <w:sz w:val="18"/>
            <w:szCs w:val="18"/>
            <w:highlight w:val="white"/>
            <w:rtl w:val="0"/>
          </w:rPr>
          <w:t xml:space="preserve">を</w:t>
        </w:r>
      </w:ins>
      <w:del w:author="Kenji Okamura" w:id="54" w:date="2015-09-23T12:29:31Z">
        <w:r w:rsidDel="00000000" w:rsidR="00000000" w:rsidRPr="00000000">
          <w:rPr>
            <w:color w:val="333333"/>
            <w:sz w:val="18"/>
            <w:szCs w:val="18"/>
            <w:highlight w:val="white"/>
            <w:rtl w:val="0"/>
          </w:rPr>
          <w:delText xml:space="preserve">は</w:delText>
        </w:r>
      </w:del>
      <w:ins w:author="Kenji Okamura" w:id="54" w:date="2015-09-23T12:29:31Z">
        <w:r w:rsidDel="00000000" w:rsidR="00000000" w:rsidRPr="00000000">
          <w:rPr>
            <w:color w:val="333333"/>
            <w:sz w:val="18"/>
            <w:szCs w:val="18"/>
            <w:highlight w:val="white"/>
            <w:rtl w:val="0"/>
          </w:rPr>
          <w:t xml:space="preserve">有しす。</w:t>
        </w:r>
      </w:ins>
      <w:del w:author="Kenji Okamura" w:id="54" w:date="2015-09-23T12:29:31Z">
        <w:r w:rsidDel="00000000" w:rsidR="00000000" w:rsidRPr="00000000">
          <w:rPr>
            <w:color w:val="333333"/>
            <w:sz w:val="18"/>
            <w:szCs w:val="18"/>
            <w:highlight w:val="white"/>
            <w:rtl w:val="0"/>
          </w:rPr>
          <w:delText xml:space="preserve">、出荷できる製品を生産することを必要としている。</w:delText>
        </w:r>
      </w:del>
      <w:del w:author="Kenji Okamura" w:id="55" w:date="2015-09-23T10:28:12Z">
        <w:r w:rsidDel="00000000" w:rsidR="00000000" w:rsidRPr="00000000">
          <w:rPr>
            <w:color w:val="333333"/>
            <w:sz w:val="18"/>
            <w:szCs w:val="18"/>
            <w:highlight w:val="white"/>
            <w:rtl w:val="0"/>
          </w:rPr>
          <w:delText xml:space="preserve">伝統的な</w:delText>
        </w:r>
      </w:del>
      <w:ins w:author="Kenji Okamura" w:id="55" w:date="2015-09-23T10:28:12Z">
        <w:r w:rsidDel="00000000" w:rsidR="00000000" w:rsidRPr="00000000">
          <w:rPr>
            <w:color w:val="333333"/>
            <w:sz w:val="18"/>
            <w:szCs w:val="18"/>
            <w:highlight w:val="white"/>
            <w:rtl w:val="0"/>
          </w:rPr>
          <w:t xml:space="preserve">あるひとつの機能の視点から見れば、</w:t>
        </w:r>
      </w:ins>
      <w:r w:rsidDel="00000000" w:rsidR="00000000" w:rsidRPr="00000000">
        <w:rPr>
          <w:rFonts w:ascii="SimSun" w:cs="SimSun" w:eastAsia="SimSun" w:hAnsi="SimSun"/>
          <w:color w:val="333333"/>
          <w:sz w:val="18"/>
          <w:szCs w:val="18"/>
          <w:highlight w:val="white"/>
          <w:rtl w:val="0"/>
        </w:rPr>
        <w:t xml:space="preserve">機能</w:t>
      </w:r>
      <w:ins w:author="Kenji Okamura" w:id="56" w:date="2015-09-23T10:28:35Z">
        <w:r w:rsidDel="00000000" w:rsidR="00000000" w:rsidRPr="00000000">
          <w:rPr>
            <w:color w:val="333333"/>
            <w:sz w:val="18"/>
            <w:szCs w:val="18"/>
            <w:highlight w:val="white"/>
            <w:rtl w:val="0"/>
          </w:rPr>
          <w:t xml:space="preserve">性に</w:t>
        </w:r>
        <w:r w:rsidDel="00000000" w:rsidR="00000000" w:rsidRPr="00000000">
          <w:rPr>
            <w:color w:val="333333"/>
            <w:sz w:val="18"/>
            <w:szCs w:val="18"/>
            <w:highlight w:val="white"/>
            <w:rtl w:val="0"/>
          </w:rPr>
          <w:t xml:space="preserve">特化した伝統的な手法が最も効率的であるかのように映るが、</w:t>
        </w:r>
      </w:ins>
      <w:del w:author="Kenji Okamura" w:id="56" w:date="2015-09-23T10:28:35Z">
        <w:r w:rsidDel="00000000" w:rsidR="00000000" w:rsidRPr="00000000">
          <w:rPr>
            <w:color w:val="333333"/>
            <w:sz w:val="18"/>
            <w:szCs w:val="18"/>
            <w:highlight w:val="white"/>
            <w:rtl w:val="0"/>
          </w:rPr>
          <w:delText xml:space="preserve">的な特殊機能は、機能のパースペクティブから時として最も「高性能」であると感じるが、</w:delText>
        </w:r>
      </w:del>
      <w:del w:author="Kenji Okamura" w:id="57" w:date="2015-09-23T10:29:07Z">
        <w:r w:rsidDel="00000000" w:rsidR="00000000" w:rsidRPr="00000000">
          <w:rPr>
            <w:color w:val="333333"/>
            <w:sz w:val="18"/>
            <w:szCs w:val="18"/>
            <w:highlight w:val="white"/>
            <w:rtl w:val="0"/>
          </w:rPr>
          <w:delText xml:space="preserve">しかし、プ</w:delText>
        </w:r>
      </w:del>
      <w:del w:author="Kenji Okamura" w:id="58" w:date="2015-09-23T10:29:14Z">
        <w:r w:rsidDel="00000000" w:rsidR="00000000" w:rsidRPr="00000000">
          <w:rPr>
            <w:color w:val="333333"/>
            <w:sz w:val="18"/>
            <w:szCs w:val="18"/>
            <w:highlight w:val="white"/>
            <w:rtl w:val="0"/>
          </w:rPr>
          <w:delText xml:space="preserve">ロダクト</w:delText>
        </w:r>
      </w:del>
      <w:ins w:author="Kenji Okamura" w:id="58" w:date="2015-09-23T10:29:14Z">
        <w:r w:rsidDel="00000000" w:rsidR="00000000" w:rsidRPr="00000000">
          <w:rPr>
            <w:color w:val="333333"/>
            <w:sz w:val="18"/>
            <w:szCs w:val="18"/>
            <w:highlight w:val="white"/>
            <w:rtl w:val="0"/>
          </w:rPr>
          <w:t xml:space="preserve">製品</w:t>
        </w:r>
      </w:ins>
      <w:r w:rsidDel="00000000" w:rsidR="00000000" w:rsidRPr="00000000">
        <w:rPr>
          <w:rFonts w:ascii="SimSun" w:cs="SimSun" w:eastAsia="SimSun" w:hAnsi="SimSun"/>
          <w:color w:val="333333"/>
          <w:sz w:val="18"/>
          <w:szCs w:val="18"/>
          <w:highlight w:val="white"/>
          <w:rtl w:val="0"/>
        </w:rPr>
        <w:t xml:space="preserve">開発に</w:t>
      </w:r>
      <w:ins w:author="Kenji Okamura" w:id="59" w:date="2015-09-23T10:35:13Z">
        <w:r w:rsidDel="00000000" w:rsidR="00000000" w:rsidRPr="00000000">
          <w:rPr>
            <w:color w:val="333333"/>
            <w:sz w:val="18"/>
            <w:szCs w:val="18"/>
            <w:highlight w:val="white"/>
            <w:rtl w:val="0"/>
          </w:rPr>
          <w:t xml:space="preserve">おける多くの問題や費やされる労力は</w:t>
        </w:r>
      </w:ins>
      <w:del w:author="Kenji Okamura" w:id="59" w:date="2015-09-23T10:35:13Z">
        <w:r w:rsidDel="00000000" w:rsidR="00000000" w:rsidRPr="00000000">
          <w:rPr>
            <w:color w:val="333333"/>
            <w:sz w:val="18"/>
            <w:szCs w:val="18"/>
            <w:highlight w:val="white"/>
            <w:rtl w:val="0"/>
          </w:rPr>
          <w:delText xml:space="preserve">おけるもっとも[effortand？？？] な問題は「</w:delText>
        </w:r>
      </w:del>
      <w:ins w:author="Kenji Okamura" w:id="59" w:date="2015-09-23T10:35:13Z">
        <w:r w:rsidDel="00000000" w:rsidR="00000000" w:rsidRPr="00000000">
          <w:rPr>
            <w:color w:val="333333"/>
            <w:sz w:val="18"/>
            <w:szCs w:val="18"/>
            <w:highlight w:val="white"/>
            <w:rtl w:val="0"/>
          </w:rPr>
          <w:t xml:space="preserve">「</w:t>
        </w:r>
      </w:ins>
      <w:r w:rsidDel="00000000" w:rsidR="00000000" w:rsidRPr="00000000">
        <w:rPr>
          <w:rFonts w:ascii="SimSun" w:cs="SimSun" w:eastAsia="SimSun" w:hAnsi="SimSun"/>
          <w:color w:val="333333"/>
          <w:sz w:val="18"/>
          <w:szCs w:val="18"/>
          <w:highlight w:val="white"/>
          <w:rtl w:val="0"/>
        </w:rPr>
        <w:t xml:space="preserve">機能間」に</w:t>
      </w:r>
      <w:ins w:author="Kenji Okamura" w:id="60" w:date="2015-09-23T12:30:19Z">
        <w:r w:rsidDel="00000000" w:rsidR="00000000" w:rsidRPr="00000000">
          <w:rPr>
            <w:color w:val="333333"/>
            <w:sz w:val="18"/>
            <w:szCs w:val="18"/>
            <w:highlight w:val="white"/>
            <w:rtl w:val="0"/>
          </w:rPr>
          <w:t xml:space="preserve">生じるため、</w:t>
        </w:r>
      </w:ins>
      <w:del w:author="Kenji Okamura" w:id="60" w:date="2015-09-23T12:30:19Z">
        <w:r w:rsidDel="00000000" w:rsidR="00000000" w:rsidRPr="00000000">
          <w:rPr>
            <w:color w:val="333333"/>
            <w:sz w:val="18"/>
            <w:szCs w:val="18"/>
            <w:highlight w:val="white"/>
            <w:rtl w:val="0"/>
          </w:rPr>
          <w:delText xml:space="preserve">あ</w:delText>
        </w:r>
      </w:del>
      <w:del w:author="Kenji Okamura" w:id="61" w:date="2015-09-23T10:34:16Z">
        <w:r w:rsidDel="00000000" w:rsidR="00000000" w:rsidRPr="00000000">
          <w:rPr>
            <w:color w:val="333333"/>
            <w:sz w:val="18"/>
            <w:szCs w:val="18"/>
            <w:highlight w:val="white"/>
            <w:rtl w:val="0"/>
          </w:rPr>
          <w:delText xml:space="preserve">り</w:delText>
        </w:r>
      </w:del>
      <w:del w:author="Kenji Okamura" w:id="62" w:date="2015-09-23T10:34:17Z">
        <w:r w:rsidDel="00000000" w:rsidR="00000000" w:rsidRPr="00000000">
          <w:rPr>
            <w:color w:val="333333"/>
            <w:sz w:val="18"/>
            <w:szCs w:val="18"/>
            <w:highlight w:val="white"/>
            <w:rtl w:val="0"/>
          </w:rPr>
          <w:delText xml:space="preserve">、チームに相互協力を要求するのも、全</w:delText>
        </w:r>
      </w:del>
      <w:del w:author="Kenji Okamura" w:id="63" w:date="2015-09-23T10:35:43Z">
        <w:r w:rsidDel="00000000" w:rsidR="00000000" w:rsidRPr="00000000">
          <w:rPr>
            <w:color w:val="333333"/>
            <w:sz w:val="18"/>
            <w:szCs w:val="18"/>
            <w:highlight w:val="white"/>
            <w:rtl w:val="0"/>
          </w:rPr>
          <w:delText xml:space="preserve">ての労働製品</w:delText>
        </w:r>
      </w:del>
      <w:ins w:author="Kenji Okamura" w:id="63" w:date="2015-09-23T10:35:43Z">
        <w:r w:rsidDel="00000000" w:rsidR="00000000" w:rsidRPr="00000000">
          <w:rPr>
            <w:color w:val="333333"/>
            <w:sz w:val="18"/>
            <w:szCs w:val="18"/>
            <w:highlight w:val="white"/>
            <w:rtl w:val="0"/>
          </w:rPr>
          <w:t xml:space="preserve">チームが生産の全体像</w:t>
        </w:r>
      </w:ins>
      <w:r w:rsidDel="00000000" w:rsidR="00000000" w:rsidRPr="00000000">
        <w:rPr>
          <w:rFonts w:ascii="Arial Unicode MS" w:cs="Arial Unicode MS" w:eastAsia="Arial Unicode MS" w:hAnsi="Arial Unicode MS"/>
          <w:color w:val="333333"/>
          <w:sz w:val="18"/>
          <w:szCs w:val="18"/>
          <w:highlight w:val="white"/>
          <w:rtl w:val="0"/>
        </w:rPr>
        <w:t xml:space="preserve">にフォーカス</w:t>
      </w:r>
      <w:ins w:author="Kenji Okamura" w:id="64" w:date="2015-09-23T12:30:30Z">
        <w:r w:rsidDel="00000000" w:rsidR="00000000" w:rsidRPr="00000000">
          <w:rPr>
            <w:color w:val="333333"/>
            <w:sz w:val="18"/>
            <w:szCs w:val="18"/>
            <w:highlight w:val="white"/>
            <w:rtl w:val="0"/>
          </w:rPr>
          <w:t xml:space="preserve">する上で、相互協力が必要となる。</w:t>
        </w:r>
      </w:ins>
      <w:del w:author="Kenji Okamura" w:id="64" w:date="2015-09-23T12:30:30Z">
        <w:r w:rsidDel="00000000" w:rsidR="00000000" w:rsidRPr="00000000">
          <w:rPr>
            <w:color w:val="333333"/>
            <w:sz w:val="18"/>
            <w:szCs w:val="18"/>
            <w:highlight w:val="white"/>
            <w:rtl w:val="0"/>
          </w:rPr>
          <w:delText xml:space="preserve">してほしいからだ</w:delText>
        </w:r>
      </w:del>
      <w:r w:rsidDel="00000000" w:rsidR="00000000" w:rsidRPr="00000000">
        <w:rPr>
          <w:rFonts w:ascii="Arial Unicode MS" w:cs="Arial Unicode MS" w:eastAsia="Arial Unicode MS" w:hAnsi="Arial Unicode MS"/>
          <w:color w:val="333333"/>
          <w:sz w:val="18"/>
          <w:szCs w:val="18"/>
          <w:highlight w:val="white"/>
          <w:rtl w:val="0"/>
        </w:rPr>
        <w:t xml:space="preserve">。</w:t>
      </w:r>
    </w:p>
    <w:p w:rsidR="00000000" w:rsidDel="00000000" w:rsidP="00000000" w:rsidRDefault="00000000" w:rsidRPr="00000000">
      <w:pPr>
        <w:numPr>
          <w:ilvl w:val="0"/>
          <w:numId w:val="4"/>
        </w:numPr>
        <w:spacing w:line="342.85715738932277" w:lineRule="auto"/>
        <w:ind w:left="720" w:hanging="360"/>
        <w:contextualSpacing w:val="1"/>
        <w:rPr/>
      </w:pPr>
      <w:r w:rsidDel="00000000" w:rsidR="00000000" w:rsidRPr="00000000">
        <w:rPr>
          <w:b w:val="1"/>
          <w:color w:val="333333"/>
          <w:sz w:val="27"/>
          <w:szCs w:val="27"/>
          <w:highlight w:val="white"/>
          <w:rtl w:val="0"/>
        </w:rPr>
        <w:t xml:space="preserve">Co-located teams</w:t>
      </w:r>
      <w:r w:rsidDel="00000000" w:rsidR="00000000" w:rsidRPr="00000000">
        <w:rPr>
          <w:color w:val="333333"/>
          <w:sz w:val="27"/>
          <w:szCs w:val="27"/>
          <w:highlight w:val="white"/>
          <w:rtl w:val="0"/>
        </w:rPr>
        <w:t xml:space="preserve">—Each team is co-located in the same room. This might sound unreasonable. Wouldn’t you, in today’s globalized world, want to use the best skilled people in the place where they are? No. We want the best teams that can take a shared responsibility for the outcome of the Team, and learns from each other. Shared responsibility requires trust. Humans build up trust quickest be close cooperation and face-to-face communication. Co-location also promotes team learning—the essense of continuous improvement.</w:t>
      </w:r>
    </w:p>
    <w:p w:rsidR="00000000" w:rsidDel="00000000" w:rsidP="00000000" w:rsidRDefault="00000000" w:rsidRPr="00000000">
      <w:pPr>
        <w:spacing w:line="342.85715738932277" w:lineRule="auto"/>
        <w:contextualSpacing w:val="0"/>
      </w:pPr>
      <w:r w:rsidDel="00000000" w:rsidR="00000000" w:rsidRPr="00000000">
        <w:rPr>
          <w:rFonts w:ascii="Arial Unicode MS" w:cs="Arial Unicode MS" w:eastAsia="Arial Unicode MS" w:hAnsi="Arial Unicode MS"/>
          <w:color w:val="333333"/>
          <w:sz w:val="18"/>
          <w:szCs w:val="18"/>
          <w:highlight w:val="white"/>
          <w:rtl w:val="0"/>
        </w:rPr>
        <w:t xml:space="preserve">チーム全員集合 ― 個々のチームは同じ部屋に配置される。これは時として理不尽に聞こえるかもしれない。今日のよう</w:t>
      </w:r>
      <w:ins w:author="Kenji Okamura" w:id="65" w:date="2015-09-23T12:30:57Z">
        <w:r w:rsidDel="00000000" w:rsidR="00000000" w:rsidRPr="00000000">
          <w:rPr>
            <w:color w:val="333333"/>
            <w:sz w:val="18"/>
            <w:szCs w:val="18"/>
            <w:highlight w:val="white"/>
            <w:rtl w:val="0"/>
          </w:rPr>
          <w:t xml:space="preserve">な</w:t>
        </w:r>
      </w:ins>
      <w:del w:author="Kenji Okamura" w:id="65" w:date="2015-09-23T12:30:57Z">
        <w:r w:rsidDel="00000000" w:rsidR="00000000" w:rsidRPr="00000000">
          <w:rPr>
            <w:color w:val="333333"/>
            <w:sz w:val="18"/>
            <w:szCs w:val="18"/>
            <w:highlight w:val="white"/>
            <w:rtl w:val="0"/>
          </w:rPr>
          <w:delText xml:space="preserve">に</w:delText>
        </w:r>
      </w:del>
      <w:r w:rsidDel="00000000" w:rsidR="00000000" w:rsidRPr="00000000">
        <w:rPr>
          <w:rFonts w:ascii="SimSun" w:cs="SimSun" w:eastAsia="SimSun" w:hAnsi="SimSun"/>
          <w:color w:val="333333"/>
          <w:sz w:val="18"/>
          <w:szCs w:val="18"/>
          <w:highlight w:val="white"/>
          <w:rtl w:val="0"/>
        </w:rPr>
        <w:t xml:space="preserve">国際化された</w:t>
      </w:r>
      <w:ins w:author="Kenji Okamura" w:id="66" w:date="2015-09-23T12:30:53Z">
        <w:r w:rsidDel="00000000" w:rsidR="00000000" w:rsidRPr="00000000">
          <w:rPr>
            <w:color w:val="333333"/>
            <w:sz w:val="18"/>
            <w:szCs w:val="18"/>
            <w:highlight w:val="white"/>
            <w:rtl w:val="0"/>
          </w:rPr>
          <w:t xml:space="preserve">社会</w:t>
        </w:r>
      </w:ins>
      <w:del w:author="Kenji Okamura" w:id="66" w:date="2015-09-23T12:30:53Z">
        <w:r w:rsidDel="00000000" w:rsidR="00000000" w:rsidRPr="00000000">
          <w:rPr>
            <w:color w:val="333333"/>
            <w:sz w:val="18"/>
            <w:szCs w:val="18"/>
            <w:highlight w:val="white"/>
            <w:rtl w:val="0"/>
          </w:rPr>
          <w:delText xml:space="preserve">世界</w:delText>
        </w:r>
      </w:del>
      <w:r w:rsidDel="00000000" w:rsidR="00000000" w:rsidRPr="00000000">
        <w:rPr>
          <w:rFonts w:ascii="Arial Unicode MS" w:cs="Arial Unicode MS" w:eastAsia="Arial Unicode MS" w:hAnsi="Arial Unicode MS"/>
          <w:color w:val="333333"/>
          <w:sz w:val="18"/>
          <w:szCs w:val="18"/>
          <w:highlight w:val="white"/>
          <w:rtl w:val="0"/>
        </w:rPr>
        <w:t xml:space="preserve">で</w:t>
      </w:r>
      <w:ins w:author="Kenji Okamura" w:id="67" w:date="2015-09-23T10:43:03Z">
        <w:r w:rsidDel="00000000" w:rsidR="00000000" w:rsidRPr="00000000">
          <w:rPr>
            <w:color w:val="333333"/>
            <w:sz w:val="18"/>
            <w:szCs w:val="18"/>
            <w:highlight w:val="white"/>
            <w:rtl w:val="0"/>
          </w:rPr>
          <w:t xml:space="preserve">は</w:t>
        </w:r>
      </w:ins>
      <w:r w:rsidDel="00000000" w:rsidR="00000000" w:rsidRPr="00000000">
        <w:rPr>
          <w:rFonts w:ascii="Arial Unicode MS" w:cs="Arial Unicode MS" w:eastAsia="Arial Unicode MS" w:hAnsi="Arial Unicode MS"/>
          <w:color w:val="333333"/>
          <w:sz w:val="18"/>
          <w:szCs w:val="18"/>
          <w:highlight w:val="white"/>
          <w:rtl w:val="0"/>
        </w:rPr>
        <w:t xml:space="preserve">、</w:t>
      </w:r>
      <w:del w:author="Kenji Okamura" w:id="68" w:date="2015-09-23T12:31:09Z">
        <w:r w:rsidDel="00000000" w:rsidR="00000000" w:rsidRPr="00000000">
          <w:rPr>
            <w:color w:val="333333"/>
            <w:sz w:val="18"/>
            <w:szCs w:val="18"/>
            <w:highlight w:val="white"/>
            <w:rtl w:val="0"/>
          </w:rPr>
          <w:delText xml:space="preserve">最も</w:delText>
        </w:r>
      </w:del>
      <w:ins w:author="Kenji Okamura" w:id="68" w:date="2015-09-23T12:31:09Z">
        <w:r w:rsidDel="00000000" w:rsidR="00000000" w:rsidRPr="00000000">
          <w:rPr>
            <w:color w:val="333333"/>
            <w:sz w:val="18"/>
            <w:szCs w:val="18"/>
            <w:highlight w:val="white"/>
            <w:rtl w:val="0"/>
          </w:rPr>
          <w:t xml:space="preserve">能力の長けた</w:t>
        </w:r>
      </w:ins>
      <w:del w:author="Kenji Okamura" w:id="68" w:date="2015-09-23T12:31:09Z">
        <w:r w:rsidDel="00000000" w:rsidR="00000000" w:rsidRPr="00000000">
          <w:rPr>
            <w:color w:val="333333"/>
            <w:sz w:val="18"/>
            <w:szCs w:val="18"/>
            <w:highlight w:val="white"/>
            <w:rtl w:val="0"/>
          </w:rPr>
          <w:delText xml:space="preserve">熟</w:delText>
        </w:r>
      </w:del>
      <w:del w:author="Kenji Okamura" w:id="69" w:date="2015-09-23T12:31:20Z">
        <w:r w:rsidDel="00000000" w:rsidR="00000000" w:rsidRPr="00000000">
          <w:rPr>
            <w:color w:val="333333"/>
            <w:sz w:val="18"/>
            <w:szCs w:val="18"/>
            <w:highlight w:val="white"/>
            <w:rtl w:val="0"/>
          </w:rPr>
          <w:delText xml:space="preserve">練し</w:delText>
        </w:r>
        <w:r w:rsidDel="00000000" w:rsidR="00000000" w:rsidRPr="00000000">
          <w:rPr>
            <w:color w:val="333333"/>
            <w:sz w:val="18"/>
            <w:szCs w:val="18"/>
            <w:highlight w:val="white"/>
            <w:rtl w:val="0"/>
          </w:rPr>
          <w:delText xml:space="preserve">た</w:delText>
        </w:r>
      </w:del>
      <w:del w:author="Kenji Okamura" w:id="70" w:date="2015-09-23T12:31:20Z">
        <w:r w:rsidDel="00000000" w:rsidR="00000000" w:rsidRPr="00000000">
          <w:rPr>
            <w:color w:val="333333"/>
            <w:sz w:val="18"/>
            <w:szCs w:val="18"/>
            <w:highlight w:val="white"/>
            <w:rtl w:val="0"/>
          </w:rPr>
          <w:delText xml:space="preserve">人</w:delText>
        </w:r>
      </w:del>
      <w:del w:author="Kenji Okamura" w:id="71" w:date="2015-09-23T12:31:23Z">
        <w:r w:rsidDel="00000000" w:rsidR="00000000" w:rsidRPr="00000000">
          <w:rPr>
            <w:color w:val="333333"/>
            <w:sz w:val="18"/>
            <w:szCs w:val="18"/>
            <w:highlight w:val="white"/>
            <w:rtl w:val="0"/>
          </w:rPr>
          <w:delText xml:space="preserve">々</w:delText>
        </w:r>
      </w:del>
      <w:ins w:author="Kenji Okamura" w:id="71" w:date="2015-09-23T12:31:23Z">
        <w:r w:rsidDel="00000000" w:rsidR="00000000" w:rsidRPr="00000000">
          <w:rPr>
            <w:color w:val="333333"/>
            <w:sz w:val="18"/>
            <w:szCs w:val="18"/>
            <w:highlight w:val="white"/>
            <w:rtl w:val="0"/>
          </w:rPr>
          <w:t xml:space="preserve">人材を</w:t>
        </w:r>
      </w:ins>
      <w:r w:rsidDel="00000000" w:rsidR="00000000" w:rsidRPr="00000000">
        <w:rPr>
          <w:rFonts w:ascii="Arial Unicode MS" w:cs="Arial Unicode MS" w:eastAsia="Arial Unicode MS" w:hAnsi="Arial Unicode MS"/>
          <w:color w:val="333333"/>
          <w:sz w:val="18"/>
          <w:szCs w:val="18"/>
          <w:highlight w:val="white"/>
          <w:rtl w:val="0"/>
        </w:rPr>
        <w:t xml:space="preserve">を</w:t>
      </w:r>
      <w:ins w:author="Kenji Okamura" w:id="72" w:date="2015-09-23T10:45:31Z">
        <w:r w:rsidDel="00000000" w:rsidR="00000000" w:rsidRPr="00000000">
          <w:rPr>
            <w:color w:val="333333"/>
            <w:sz w:val="18"/>
            <w:szCs w:val="18"/>
            <w:highlight w:val="white"/>
            <w:rtl w:val="0"/>
          </w:rPr>
          <w:t xml:space="preserve">本来の配置で使いたいと思うであろう。</w:t>
        </w:r>
      </w:ins>
      <w:del w:author="Kenji Okamura" w:id="72" w:date="2015-09-23T10:45:31Z">
        <w:r w:rsidDel="00000000" w:rsidR="00000000" w:rsidRPr="00000000">
          <w:rPr>
            <w:color w:val="333333"/>
            <w:sz w:val="18"/>
            <w:szCs w:val="18"/>
            <w:highlight w:val="white"/>
            <w:rtl w:val="0"/>
          </w:rPr>
          <w:delText xml:space="preserve">、彼らがいるその場</w:delText>
        </w:r>
      </w:del>
      <w:del w:author="Kenji Okamura" w:id="73" w:date="2015-09-23T10:45:32Z">
        <w:r w:rsidDel="00000000" w:rsidR="00000000" w:rsidRPr="00000000">
          <w:rPr>
            <w:color w:val="333333"/>
            <w:sz w:val="18"/>
            <w:szCs w:val="18"/>
            <w:highlight w:val="white"/>
            <w:rtl w:val="0"/>
          </w:rPr>
          <w:delText xml:space="preserve">所で使いたいか？</w:delText>
        </w:r>
        <w:r w:rsidDel="00000000" w:rsidR="00000000" w:rsidRPr="00000000">
          <w:rPr>
            <w:color w:val="333333"/>
            <w:sz w:val="18"/>
            <w:szCs w:val="18"/>
            <w:highlight w:val="white"/>
            <w:rtl w:val="0"/>
          </w:rPr>
          <w:delText xml:space="preserve"> </w:delText>
        </w:r>
      </w:del>
      <w:del w:author="Kenji Okamura" w:id="74" w:date="2015-09-23T12:31:54Z">
        <w:r w:rsidDel="00000000" w:rsidR="00000000" w:rsidRPr="00000000">
          <w:rPr>
            <w:color w:val="333333"/>
            <w:sz w:val="18"/>
            <w:szCs w:val="18"/>
            <w:highlight w:val="white"/>
            <w:rtl w:val="0"/>
          </w:rPr>
          <w:delText xml:space="preserve">ノー。</w:delText>
        </w:r>
      </w:del>
      <w:ins w:author="Kenji Okamura" w:id="74" w:date="2015-09-23T12:31:54Z">
        <w:r w:rsidDel="00000000" w:rsidR="00000000" w:rsidRPr="00000000">
          <w:rPr>
            <w:color w:val="333333"/>
            <w:sz w:val="18"/>
            <w:szCs w:val="18"/>
            <w:highlight w:val="white"/>
            <w:rtl w:val="0"/>
          </w:rPr>
          <w:t xml:space="preserve">しかし、</w:t>
        </w:r>
      </w:ins>
      <w:r w:rsidDel="00000000" w:rsidR="00000000" w:rsidRPr="00000000">
        <w:rPr>
          <w:rFonts w:ascii="SimSun" w:cs="SimSun" w:eastAsia="SimSun" w:hAnsi="SimSun"/>
          <w:color w:val="333333"/>
          <w:sz w:val="18"/>
          <w:szCs w:val="18"/>
          <w:highlight w:val="white"/>
          <w:rtl w:val="0"/>
        </w:rPr>
        <w:t xml:space="preserve">我々はチームの成果のために責任を共有でき</w:t>
      </w:r>
      <w:del w:author="Kenji Okamura" w:id="75" w:date="2015-09-23T10:46:24Z">
        <w:r w:rsidDel="00000000" w:rsidR="00000000" w:rsidRPr="00000000">
          <w:rPr>
            <w:color w:val="333333"/>
            <w:sz w:val="18"/>
            <w:szCs w:val="18"/>
            <w:highlight w:val="white"/>
            <w:rtl w:val="0"/>
          </w:rPr>
          <w:delText xml:space="preserve">る</w:delText>
        </w:r>
      </w:del>
      <w:r w:rsidDel="00000000" w:rsidR="00000000" w:rsidRPr="00000000">
        <w:rPr>
          <w:rFonts w:ascii="Arial Unicode MS" w:cs="Arial Unicode MS" w:eastAsia="Arial Unicode MS" w:hAnsi="Arial Unicode MS"/>
          <w:color w:val="333333"/>
          <w:sz w:val="18"/>
          <w:szCs w:val="18"/>
          <w:highlight w:val="white"/>
          <w:rtl w:val="0"/>
        </w:rPr>
        <w:t xml:space="preserve">、そして互いに学びあえるベストなチームがほしいのだ。責任の共有には信頼を必要とする。人間が信頼関係を構築する最も迅速な方法は、</w:t>
      </w:r>
      <w:del w:author="Kenji Okamura" w:id="76" w:date="2015-09-23T12:32:28Z">
        <w:r w:rsidDel="00000000" w:rsidR="00000000" w:rsidRPr="00000000">
          <w:rPr>
            <w:color w:val="333333"/>
            <w:sz w:val="18"/>
            <w:szCs w:val="18"/>
            <w:highlight w:val="white"/>
            <w:rtl w:val="0"/>
          </w:rPr>
          <w:delText xml:space="preserve">近接した</w:delText>
        </w:r>
      </w:del>
      <w:ins w:author="Kenji Okamura" w:id="76" w:date="2015-09-23T12:32:28Z">
        <w:r w:rsidDel="00000000" w:rsidR="00000000" w:rsidRPr="00000000">
          <w:rPr>
            <w:color w:val="333333"/>
            <w:sz w:val="18"/>
            <w:szCs w:val="18"/>
            <w:highlight w:val="white"/>
            <w:rtl w:val="0"/>
          </w:rPr>
          <w:t xml:space="preserve">密接な</w:t>
        </w:r>
      </w:ins>
      <w:r w:rsidDel="00000000" w:rsidR="00000000" w:rsidRPr="00000000">
        <w:rPr>
          <w:rFonts w:ascii="SimSun" w:cs="SimSun" w:eastAsia="SimSun" w:hAnsi="SimSun"/>
          <w:color w:val="333333"/>
          <w:sz w:val="18"/>
          <w:szCs w:val="18"/>
          <w:highlight w:val="white"/>
          <w:rtl w:val="0"/>
        </w:rPr>
        <w:t xml:space="preserve">協力と対面</w:t>
      </w:r>
      <w:del w:author="Kenji Okamura" w:id="77" w:date="2015-09-23T10:47:31Z">
        <w:r w:rsidDel="00000000" w:rsidR="00000000" w:rsidRPr="00000000">
          <w:rPr>
            <w:color w:val="333333"/>
            <w:sz w:val="18"/>
            <w:szCs w:val="18"/>
            <w:highlight w:val="white"/>
            <w:rtl w:val="0"/>
          </w:rPr>
          <w:delText xml:space="preserve">の</w:delText>
        </w:r>
      </w:del>
      <w:r w:rsidDel="00000000" w:rsidR="00000000" w:rsidRPr="00000000">
        <w:rPr>
          <w:rFonts w:ascii="Arial Unicode MS" w:cs="Arial Unicode MS" w:eastAsia="Arial Unicode MS" w:hAnsi="Arial Unicode MS"/>
          <w:color w:val="333333"/>
          <w:sz w:val="18"/>
          <w:szCs w:val="18"/>
          <w:highlight w:val="white"/>
          <w:rtl w:val="0"/>
        </w:rPr>
        <w:t xml:space="preserve">コミュニケーションだ。同じ場所に配置されること</w:t>
      </w:r>
      <w:ins w:author="Kenji Okamura" w:id="78" w:date="2015-09-23T12:32:45Z">
        <w:r w:rsidDel="00000000" w:rsidR="00000000" w:rsidRPr="00000000">
          <w:rPr>
            <w:color w:val="333333"/>
            <w:sz w:val="18"/>
            <w:szCs w:val="18"/>
            <w:highlight w:val="white"/>
            <w:rtl w:val="0"/>
          </w:rPr>
          <w:t xml:space="preserve">により</w:t>
        </w:r>
      </w:ins>
      <w:del w:author="Kenji Okamura" w:id="78" w:date="2015-09-23T12:32:45Z">
        <w:r w:rsidDel="00000000" w:rsidR="00000000" w:rsidRPr="00000000">
          <w:rPr>
            <w:color w:val="333333"/>
            <w:sz w:val="18"/>
            <w:szCs w:val="18"/>
            <w:highlight w:val="white"/>
            <w:rtl w:val="0"/>
          </w:rPr>
          <w:delText xml:space="preserve">もまた、</w:delText>
        </w:r>
      </w:del>
      <w:r w:rsidDel="00000000" w:rsidR="00000000" w:rsidRPr="00000000">
        <w:rPr>
          <w:rFonts w:ascii="Arial Unicode MS" w:cs="Arial Unicode MS" w:eastAsia="Arial Unicode MS" w:hAnsi="Arial Unicode MS"/>
          <w:color w:val="333333"/>
          <w:sz w:val="18"/>
          <w:szCs w:val="18"/>
          <w:highlight w:val="white"/>
          <w:rtl w:val="0"/>
        </w:rPr>
        <w:t xml:space="preserve">チーム</w:t>
      </w:r>
      <w:ins w:author="Kenji Okamura" w:id="79" w:date="2015-09-23T12:33:30Z">
        <w:r w:rsidDel="00000000" w:rsidR="00000000" w:rsidRPr="00000000">
          <w:rPr>
            <w:color w:val="333333"/>
            <w:sz w:val="18"/>
            <w:szCs w:val="18"/>
            <w:highlight w:val="white"/>
            <w:rtl w:val="0"/>
          </w:rPr>
          <w:t xml:space="preserve">は</w:t>
        </w:r>
      </w:ins>
      <w:del w:author="Kenji Okamura" w:id="79" w:date="2015-09-23T12:33:30Z">
        <w:r w:rsidDel="00000000" w:rsidR="00000000" w:rsidRPr="00000000">
          <w:rPr>
            <w:color w:val="333333"/>
            <w:sz w:val="18"/>
            <w:szCs w:val="18"/>
            <w:highlight w:val="white"/>
            <w:rtl w:val="0"/>
          </w:rPr>
          <w:delText xml:space="preserve">の</w:delText>
        </w:r>
      </w:del>
      <w:ins w:author="Kenji Okamura" w:id="79" w:date="2015-09-23T12:33:30Z">
        <w:r w:rsidDel="00000000" w:rsidR="00000000" w:rsidRPr="00000000">
          <w:rPr>
            <w:color w:val="333333"/>
            <w:sz w:val="18"/>
            <w:szCs w:val="18"/>
            <w:highlight w:val="white"/>
            <w:rtl w:val="0"/>
          </w:rPr>
          <w:t xml:space="preserve">学習し、</w:t>
        </w:r>
      </w:ins>
      <w:del w:author="Kenji Okamura" w:id="79" w:date="2015-09-23T12:33:30Z">
        <w:r w:rsidDel="00000000" w:rsidR="00000000" w:rsidRPr="00000000">
          <w:rPr>
            <w:color w:val="333333"/>
            <w:sz w:val="18"/>
            <w:szCs w:val="18"/>
            <w:highlight w:val="white"/>
            <w:rtl w:val="0"/>
          </w:rPr>
          <w:delText xml:space="preserve">学びを継続的な</w:delText>
        </w:r>
      </w:del>
      <w:ins w:author="Kenji Okamura" w:id="79" w:date="2015-09-23T12:33:30Z">
        <w:r w:rsidDel="00000000" w:rsidR="00000000" w:rsidRPr="00000000">
          <w:rPr>
            <w:color w:val="333333"/>
            <w:sz w:val="18"/>
            <w:szCs w:val="18"/>
            <w:highlight w:val="white"/>
            <w:rtl w:val="0"/>
          </w:rPr>
          <w:t xml:space="preserve">これは継続的な改善</w:t>
        </w:r>
      </w:ins>
      <w:del w:author="Kenji Okamura" w:id="79" w:date="2015-09-23T12:33:30Z">
        <w:r w:rsidDel="00000000" w:rsidR="00000000" w:rsidRPr="00000000">
          <w:rPr>
            <w:color w:val="333333"/>
            <w:sz w:val="18"/>
            <w:szCs w:val="18"/>
            <w:highlight w:val="white"/>
            <w:rtl w:val="0"/>
          </w:rPr>
          <w:delText xml:space="preserve">改</w:delText>
        </w:r>
      </w:del>
      <w:del w:author="Kenji Okamura" w:id="80" w:date="2015-09-23T10:49:07Z">
        <w:r w:rsidDel="00000000" w:rsidR="00000000" w:rsidRPr="00000000">
          <w:rPr>
            <w:color w:val="333333"/>
            <w:sz w:val="18"/>
            <w:szCs w:val="18"/>
            <w:highlight w:val="white"/>
            <w:rtl w:val="0"/>
          </w:rPr>
          <w:delText xml:space="preserve">良を</w:delText>
        </w:r>
      </w:del>
      <w:del w:author="Kenji Okamura" w:id="81" w:date="2015-09-23T10:49:06Z">
        <w:r w:rsidDel="00000000" w:rsidR="00000000" w:rsidRPr="00000000">
          <w:rPr>
            <w:color w:val="333333"/>
            <w:sz w:val="18"/>
            <w:szCs w:val="18"/>
            <w:highlight w:val="white"/>
            <w:rtl w:val="0"/>
          </w:rPr>
          <w:delText xml:space="preserve">行うため</w:delText>
        </w:r>
      </w:del>
      <w:r w:rsidDel="00000000" w:rsidR="00000000" w:rsidRPr="00000000">
        <w:rPr>
          <w:rFonts w:ascii="Arial Unicode MS" w:cs="Arial Unicode MS" w:eastAsia="Arial Unicode MS" w:hAnsi="Arial Unicode MS"/>
          <w:color w:val="333333"/>
          <w:sz w:val="18"/>
          <w:szCs w:val="18"/>
          <w:highlight w:val="white"/>
          <w:rtl w:val="0"/>
        </w:rPr>
        <w:t xml:space="preserve">の要素として働く。</w:t>
      </w:r>
    </w:p>
    <w:p w:rsidR="00000000" w:rsidDel="00000000" w:rsidP="00000000" w:rsidRDefault="00000000" w:rsidRPr="00000000">
      <w:pPr>
        <w:numPr>
          <w:ilvl w:val="0"/>
          <w:numId w:val="4"/>
        </w:numPr>
        <w:spacing w:line="342.85715738932277" w:lineRule="auto"/>
        <w:ind w:left="720" w:hanging="360"/>
        <w:contextualSpacing w:val="1"/>
        <w:rPr/>
      </w:pPr>
      <w:r w:rsidDel="00000000" w:rsidR="00000000" w:rsidRPr="00000000">
        <w:rPr>
          <w:b w:val="1"/>
          <w:color w:val="333333"/>
          <w:sz w:val="27"/>
          <w:szCs w:val="27"/>
          <w:highlight w:val="white"/>
          <w:rtl w:val="0"/>
        </w:rPr>
        <w:t xml:space="preserve">Long-lived teams</w:t>
      </w:r>
      <w:r w:rsidDel="00000000" w:rsidR="00000000" w:rsidRPr="00000000">
        <w:rPr>
          <w:color w:val="333333"/>
          <w:sz w:val="27"/>
          <w:szCs w:val="27"/>
          <w:highlight w:val="white"/>
          <w:rtl w:val="0"/>
        </w:rPr>
        <w:t xml:space="preserve">—A Team stays together ‘forever.’ This might feel idealistic, but Teams need to have stability if you want the team to care about how they work as a Team. Anyone who has ever been on a real long-lived team knows that teams get better as the team members get to know each other and learn how to do and improve work together.</w:t>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color w:val="333333"/>
          <w:sz w:val="18"/>
          <w:szCs w:val="18"/>
          <w:highlight w:val="white"/>
          <w:rtl w:val="0"/>
        </w:rPr>
        <w:t xml:space="preserve">長命</w:t>
      </w:r>
      <w:ins w:author="Kenji Okamura" w:id="82" w:date="2015-09-23T10:52:34Z">
        <w:r w:rsidDel="00000000" w:rsidR="00000000" w:rsidRPr="00000000">
          <w:rPr>
            <w:color w:val="333333"/>
            <w:sz w:val="18"/>
            <w:szCs w:val="18"/>
            <w:highlight w:val="white"/>
            <w:rtl w:val="0"/>
          </w:rPr>
          <w:t xml:space="preserve">な</w:t>
        </w:r>
      </w:ins>
      <w:r w:rsidDel="00000000" w:rsidR="00000000" w:rsidRPr="00000000">
        <w:rPr>
          <w:rFonts w:ascii="Arial Unicode MS" w:cs="Arial Unicode MS" w:eastAsia="Arial Unicode MS" w:hAnsi="Arial Unicode MS"/>
          <w:color w:val="333333"/>
          <w:sz w:val="18"/>
          <w:szCs w:val="18"/>
          <w:highlight w:val="white"/>
          <w:rtl w:val="0"/>
        </w:rPr>
        <w:t xml:space="preserve">チーム ― チームは「永久に」</w:t>
      </w:r>
      <w:ins w:author="Kenji Okamura" w:id="83" w:date="2015-09-23T10:50:02Z">
        <w:r w:rsidDel="00000000" w:rsidR="00000000" w:rsidRPr="00000000">
          <w:rPr>
            <w:color w:val="333333"/>
            <w:sz w:val="18"/>
            <w:szCs w:val="18"/>
            <w:highlight w:val="white"/>
            <w:rtl w:val="0"/>
          </w:rPr>
          <w:t xml:space="preserve">協同する</w:t>
        </w:r>
      </w:ins>
      <w:del w:author="Kenji Okamura" w:id="83" w:date="2015-09-23T10:50:02Z">
        <w:r w:rsidDel="00000000" w:rsidR="00000000" w:rsidRPr="00000000">
          <w:rPr>
            <w:color w:val="333333"/>
            <w:sz w:val="18"/>
            <w:szCs w:val="18"/>
            <w:highlight w:val="white"/>
            <w:rtl w:val="0"/>
          </w:rPr>
          <w:delText xml:space="preserve">一緒であることを保つ</w:delText>
        </w:r>
      </w:del>
      <w:r w:rsidDel="00000000" w:rsidR="00000000" w:rsidRPr="00000000">
        <w:rPr>
          <w:rFonts w:ascii="Arial Unicode MS" w:cs="Arial Unicode MS" w:eastAsia="Arial Unicode MS" w:hAnsi="Arial Unicode MS"/>
          <w:color w:val="333333"/>
          <w:sz w:val="18"/>
          <w:szCs w:val="18"/>
          <w:highlight w:val="white"/>
          <w:rtl w:val="0"/>
        </w:rPr>
        <w:t xml:space="preserve">。これは時として理想論と感じるかもしれない</w:t>
      </w:r>
      <w:ins w:author="Kenji Okamura" w:id="84" w:date="2015-09-23T10:50:44Z">
        <w:r w:rsidDel="00000000" w:rsidR="00000000" w:rsidRPr="00000000">
          <w:rPr>
            <w:color w:val="333333"/>
            <w:sz w:val="18"/>
            <w:szCs w:val="18"/>
            <w:highlight w:val="white"/>
            <w:rtl w:val="0"/>
          </w:rPr>
          <w:t xml:space="preserve">が</w:t>
        </w:r>
      </w:ins>
      <w:del w:author="Kenji Okamura" w:id="84" w:date="2015-09-23T10:50:44Z">
        <w:r w:rsidDel="00000000" w:rsidR="00000000" w:rsidRPr="00000000">
          <w:rPr>
            <w:color w:val="333333"/>
            <w:sz w:val="18"/>
            <w:szCs w:val="18"/>
            <w:highlight w:val="white"/>
            <w:rtl w:val="0"/>
          </w:rPr>
          <w:delText xml:space="preserve">、しかし</w:delText>
        </w:r>
      </w:del>
      <w:del w:author="Kenji Okamura" w:id="85" w:date="2015-09-23T10:51:15Z">
        <w:r w:rsidDel="00000000" w:rsidR="00000000" w:rsidRPr="00000000">
          <w:rPr>
            <w:color w:val="333333"/>
            <w:sz w:val="18"/>
            <w:szCs w:val="18"/>
            <w:highlight w:val="white"/>
            <w:rtl w:val="0"/>
          </w:rPr>
          <w:delText xml:space="preserve">、どのように</w:delText>
        </w:r>
      </w:del>
      <w:r w:rsidDel="00000000" w:rsidR="00000000" w:rsidRPr="00000000">
        <w:rPr>
          <w:rFonts w:ascii="SimSun" w:cs="SimSun" w:eastAsia="SimSun" w:hAnsi="SimSun"/>
          <w:color w:val="333333"/>
          <w:sz w:val="18"/>
          <w:szCs w:val="18"/>
          <w:highlight w:val="white"/>
          <w:rtl w:val="0"/>
        </w:rPr>
        <w:t xml:space="preserve">彼らがチームとして</w:t>
      </w:r>
      <w:ins w:author="Kenji Okamura" w:id="86" w:date="2015-09-23T10:51:21Z">
        <w:r w:rsidDel="00000000" w:rsidR="00000000" w:rsidRPr="00000000">
          <w:rPr>
            <w:color w:val="333333"/>
            <w:sz w:val="18"/>
            <w:szCs w:val="18"/>
            <w:highlight w:val="white"/>
            <w:rtl w:val="0"/>
          </w:rPr>
          <w:t xml:space="preserve">どのように</w:t>
        </w:r>
      </w:ins>
      <w:r w:rsidDel="00000000" w:rsidR="00000000" w:rsidRPr="00000000">
        <w:rPr>
          <w:rFonts w:ascii="SimSun" w:cs="SimSun" w:eastAsia="SimSun" w:hAnsi="SimSun"/>
          <w:color w:val="333333"/>
          <w:sz w:val="18"/>
          <w:szCs w:val="18"/>
          <w:highlight w:val="white"/>
          <w:rtl w:val="0"/>
        </w:rPr>
        <w:t xml:space="preserve">働くかを気にしていてほしい</w:t>
      </w:r>
      <w:ins w:author="Kenji Okamura" w:id="87" w:date="2015-09-23T10:51:31Z">
        <w:r w:rsidDel="00000000" w:rsidR="00000000" w:rsidRPr="00000000">
          <w:rPr>
            <w:color w:val="333333"/>
            <w:sz w:val="18"/>
            <w:szCs w:val="18"/>
            <w:highlight w:val="white"/>
            <w:rtl w:val="0"/>
          </w:rPr>
          <w:t xml:space="preserve">のであれば</w:t>
        </w:r>
      </w:ins>
      <w:del w:author="Kenji Okamura" w:id="87" w:date="2015-09-23T10:51:31Z">
        <w:r w:rsidDel="00000000" w:rsidR="00000000" w:rsidRPr="00000000">
          <w:rPr>
            <w:color w:val="333333"/>
            <w:sz w:val="18"/>
            <w:szCs w:val="18"/>
            <w:highlight w:val="white"/>
            <w:rtl w:val="0"/>
          </w:rPr>
          <w:delText xml:space="preserve">ならば</w:delText>
        </w:r>
      </w:del>
      <w:r w:rsidDel="00000000" w:rsidR="00000000" w:rsidRPr="00000000">
        <w:rPr>
          <w:rFonts w:ascii="Arial Unicode MS" w:cs="Arial Unicode MS" w:eastAsia="Arial Unicode MS" w:hAnsi="Arial Unicode MS"/>
          <w:color w:val="333333"/>
          <w:sz w:val="18"/>
          <w:szCs w:val="18"/>
          <w:highlight w:val="white"/>
          <w:rtl w:val="0"/>
        </w:rPr>
        <w:t xml:space="preserve">、チーム</w:t>
      </w:r>
      <w:ins w:author="Kenji Okamura" w:id="88" w:date="2015-09-23T10:51:39Z">
        <w:r w:rsidDel="00000000" w:rsidR="00000000" w:rsidRPr="00000000">
          <w:rPr>
            <w:color w:val="333333"/>
            <w:sz w:val="18"/>
            <w:szCs w:val="18"/>
            <w:highlight w:val="white"/>
            <w:rtl w:val="0"/>
          </w:rPr>
          <w:t xml:space="preserve">に</w:t>
        </w:r>
      </w:ins>
      <w:r w:rsidDel="00000000" w:rsidR="00000000" w:rsidRPr="00000000">
        <w:rPr>
          <w:rFonts w:ascii="Arial Unicode MS" w:cs="Arial Unicode MS" w:eastAsia="Arial Unicode MS" w:hAnsi="Arial Unicode MS"/>
          <w:color w:val="333333"/>
          <w:sz w:val="18"/>
          <w:szCs w:val="18"/>
          <w:highlight w:val="white"/>
          <w:rtl w:val="0"/>
        </w:rPr>
        <w:t xml:space="preserve">は安定性</w:t>
      </w:r>
      <w:ins w:author="Kenji Okamura" w:id="89" w:date="2015-09-23T10:51:41Z">
        <w:r w:rsidDel="00000000" w:rsidR="00000000" w:rsidRPr="00000000">
          <w:rPr>
            <w:color w:val="333333"/>
            <w:sz w:val="18"/>
            <w:szCs w:val="18"/>
            <w:highlight w:val="white"/>
            <w:rtl w:val="0"/>
          </w:rPr>
          <w:t xml:space="preserve">が</w:t>
        </w:r>
      </w:ins>
      <w:del w:author="Kenji Okamura" w:id="89" w:date="2015-09-23T10:51:41Z">
        <w:r w:rsidDel="00000000" w:rsidR="00000000" w:rsidRPr="00000000">
          <w:rPr>
            <w:color w:val="333333"/>
            <w:sz w:val="18"/>
            <w:szCs w:val="18"/>
            <w:highlight w:val="white"/>
            <w:rtl w:val="0"/>
          </w:rPr>
          <w:delText xml:space="preserve">を</w:delText>
        </w:r>
      </w:del>
      <w:r w:rsidDel="00000000" w:rsidR="00000000" w:rsidRPr="00000000">
        <w:rPr>
          <w:rFonts w:ascii="SimSun" w:cs="SimSun" w:eastAsia="SimSun" w:hAnsi="SimSun"/>
          <w:color w:val="333333"/>
          <w:sz w:val="18"/>
          <w:szCs w:val="18"/>
          <w:highlight w:val="white"/>
          <w:rtl w:val="0"/>
        </w:rPr>
        <w:t xml:space="preserve">必要と</w:t>
      </w:r>
      <w:ins w:author="Kenji Okamura" w:id="90" w:date="2015-09-23T10:51:44Z">
        <w:r w:rsidDel="00000000" w:rsidR="00000000" w:rsidRPr="00000000">
          <w:rPr>
            <w:color w:val="333333"/>
            <w:sz w:val="18"/>
            <w:szCs w:val="18"/>
            <w:highlight w:val="white"/>
            <w:rtl w:val="0"/>
          </w:rPr>
          <w:t xml:space="preserve">な</w:t>
        </w:r>
      </w:ins>
      <w:del w:author="Kenji Okamura" w:id="90" w:date="2015-09-23T10:51:44Z">
        <w:r w:rsidDel="00000000" w:rsidR="00000000" w:rsidRPr="00000000">
          <w:rPr>
            <w:color w:val="333333"/>
            <w:sz w:val="18"/>
            <w:szCs w:val="18"/>
            <w:highlight w:val="white"/>
            <w:rtl w:val="0"/>
          </w:rPr>
          <w:delText xml:space="preserve">す</w:delText>
        </w:r>
      </w:del>
      <w:r w:rsidDel="00000000" w:rsidR="00000000" w:rsidRPr="00000000">
        <w:rPr>
          <w:rFonts w:ascii="Arial Unicode MS" w:cs="Arial Unicode MS" w:eastAsia="Arial Unicode MS" w:hAnsi="Arial Unicode MS"/>
          <w:color w:val="333333"/>
          <w:sz w:val="18"/>
          <w:szCs w:val="18"/>
          <w:highlight w:val="white"/>
          <w:rtl w:val="0"/>
        </w:rPr>
        <w:t xml:space="preserve">る。これまで長命</w:t>
      </w:r>
      <w:ins w:author="Kenji Okamura" w:id="91" w:date="2015-09-23T10:52:39Z">
        <w:r w:rsidDel="00000000" w:rsidR="00000000" w:rsidRPr="00000000">
          <w:rPr>
            <w:color w:val="333333"/>
            <w:sz w:val="18"/>
            <w:szCs w:val="18"/>
            <w:highlight w:val="white"/>
            <w:rtl w:val="0"/>
          </w:rPr>
          <w:t xml:space="preserve">な</w:t>
        </w:r>
      </w:ins>
      <w:r w:rsidDel="00000000" w:rsidR="00000000" w:rsidRPr="00000000">
        <w:rPr>
          <w:rFonts w:ascii="Arial Unicode MS" w:cs="Arial Unicode MS" w:eastAsia="Arial Unicode MS" w:hAnsi="Arial Unicode MS"/>
          <w:color w:val="333333"/>
          <w:sz w:val="18"/>
          <w:szCs w:val="18"/>
          <w:highlight w:val="white"/>
          <w:rtl w:val="0"/>
        </w:rPr>
        <w:t xml:space="preserve">チームにいた経験を持つ誰もが、チームメンバーがお互いに</w:t>
      </w:r>
      <w:ins w:author="Kenji Okamura" w:id="92" w:date="2015-09-23T10:53:15Z">
        <w:r w:rsidDel="00000000" w:rsidR="00000000" w:rsidRPr="00000000">
          <w:rPr>
            <w:color w:val="333333"/>
            <w:sz w:val="18"/>
            <w:szCs w:val="18"/>
            <w:highlight w:val="white"/>
            <w:rtl w:val="0"/>
          </w:rPr>
          <w:t xml:space="preserve">を</w:t>
        </w:r>
      </w:ins>
      <w:r w:rsidDel="00000000" w:rsidR="00000000" w:rsidRPr="00000000">
        <w:rPr>
          <w:rFonts w:ascii="SimSun" w:cs="SimSun" w:eastAsia="SimSun" w:hAnsi="SimSun"/>
          <w:color w:val="333333"/>
          <w:sz w:val="18"/>
          <w:szCs w:val="18"/>
          <w:highlight w:val="white"/>
          <w:rtl w:val="0"/>
        </w:rPr>
        <w:t xml:space="preserve">知るようになり</w:t>
      </w:r>
      <w:ins w:author="Kenji Okamura" w:id="93" w:date="2015-09-23T10:53:55Z">
        <w:r w:rsidDel="00000000" w:rsidR="00000000" w:rsidRPr="00000000">
          <w:rPr>
            <w:color w:val="333333"/>
            <w:sz w:val="18"/>
            <w:szCs w:val="18"/>
            <w:highlight w:val="white"/>
            <w:rtl w:val="0"/>
          </w:rPr>
          <w:t xml:space="preserve">、</w:t>
        </w:r>
      </w:ins>
      <w:del w:author="Kenji Okamura" w:id="93" w:date="2015-09-23T10:53:55Z">
        <w:r w:rsidDel="00000000" w:rsidR="00000000" w:rsidRPr="00000000">
          <w:rPr>
            <w:color w:val="333333"/>
            <w:sz w:val="18"/>
            <w:szCs w:val="18"/>
            <w:highlight w:val="white"/>
            <w:rtl w:val="0"/>
          </w:rPr>
          <w:delText xml:space="preserve">、どのようにし、い</w:delText>
        </w:r>
      </w:del>
      <w:del w:author="Kenji Okamura" w:id="94" w:date="2015-09-23T10:54:00Z">
        <w:r w:rsidDel="00000000" w:rsidR="00000000" w:rsidRPr="00000000">
          <w:rPr>
            <w:color w:val="333333"/>
            <w:sz w:val="18"/>
            <w:szCs w:val="18"/>
            <w:highlight w:val="white"/>
            <w:rtl w:val="0"/>
          </w:rPr>
          <w:delText xml:space="preserve">っしょ</w:delText>
        </w:r>
      </w:del>
      <w:ins w:author="Kenji Okamura" w:id="94" w:date="2015-09-23T10:54:00Z">
        <w:r w:rsidDel="00000000" w:rsidR="00000000" w:rsidRPr="00000000">
          <w:rPr>
            <w:color w:val="333333"/>
            <w:sz w:val="18"/>
            <w:szCs w:val="18"/>
            <w:highlight w:val="white"/>
            <w:rtl w:val="0"/>
          </w:rPr>
          <w:t xml:space="preserve">共</w:t>
        </w:r>
      </w:ins>
      <w:r w:rsidDel="00000000" w:rsidR="00000000" w:rsidRPr="00000000">
        <w:rPr>
          <w:rFonts w:ascii="Arial Unicode MS" w:cs="Arial Unicode MS" w:eastAsia="Arial Unicode MS" w:hAnsi="Arial Unicode MS"/>
          <w:color w:val="333333"/>
          <w:sz w:val="18"/>
          <w:szCs w:val="18"/>
          <w:highlight w:val="white"/>
          <w:rtl w:val="0"/>
        </w:rPr>
        <w:t xml:space="preserve">に働き</w:t>
      </w:r>
      <w:ins w:author="Kenji Okamura" w:id="95" w:date="2015-09-23T10:54:12Z">
        <w:r w:rsidDel="00000000" w:rsidR="00000000" w:rsidRPr="00000000">
          <w:rPr>
            <w:color w:val="333333"/>
            <w:sz w:val="18"/>
            <w:szCs w:val="18"/>
            <w:highlight w:val="white"/>
            <w:rtl w:val="0"/>
          </w:rPr>
          <w:t xml:space="preserve">、</w:t>
        </w:r>
        <w:r w:rsidDel="00000000" w:rsidR="00000000" w:rsidRPr="00000000">
          <w:rPr>
            <w:color w:val="333333"/>
            <w:sz w:val="18"/>
            <w:szCs w:val="18"/>
            <w:highlight w:val="white"/>
            <w:rtl w:val="0"/>
          </w:rPr>
          <w:t xml:space="preserve">また</w:t>
        </w:r>
      </w:ins>
      <w:del w:author="Kenji Okamura" w:id="95" w:date="2015-09-23T10:54:12Z">
        <w:r w:rsidDel="00000000" w:rsidR="00000000" w:rsidRPr="00000000">
          <w:rPr>
            <w:color w:val="333333"/>
            <w:sz w:val="18"/>
            <w:szCs w:val="18"/>
            <w:highlight w:val="white"/>
            <w:rtl w:val="0"/>
          </w:rPr>
          <w:delText xml:space="preserve">を</w:delText>
        </w:r>
      </w:del>
      <w:r w:rsidDel="00000000" w:rsidR="00000000" w:rsidRPr="00000000">
        <w:rPr>
          <w:rFonts w:ascii="SimSun" w:cs="SimSun" w:eastAsia="SimSun" w:hAnsi="SimSun"/>
          <w:color w:val="333333"/>
          <w:sz w:val="18"/>
          <w:szCs w:val="18"/>
          <w:highlight w:val="white"/>
          <w:rtl w:val="0"/>
        </w:rPr>
        <w:t xml:space="preserve">改善する</w:t>
      </w:r>
      <w:del w:author="Kenji Okamura" w:id="96" w:date="2015-09-23T10:54:22Z">
        <w:r w:rsidDel="00000000" w:rsidR="00000000" w:rsidRPr="00000000">
          <w:rPr>
            <w:color w:val="333333"/>
            <w:sz w:val="18"/>
            <w:szCs w:val="18"/>
            <w:highlight w:val="white"/>
            <w:rtl w:val="0"/>
          </w:rPr>
          <w:delText xml:space="preserve">か</w:delText>
        </w:r>
      </w:del>
      <w:ins w:author="Kenji Okamura" w:id="96" w:date="2015-09-23T10:54:22Z">
        <w:r w:rsidDel="00000000" w:rsidR="00000000" w:rsidRPr="00000000">
          <w:rPr>
            <w:color w:val="333333"/>
            <w:sz w:val="18"/>
            <w:szCs w:val="18"/>
            <w:highlight w:val="white"/>
            <w:rtl w:val="0"/>
          </w:rPr>
          <w:t xml:space="preserve">方法</w:t>
        </w:r>
      </w:ins>
      <w:r w:rsidDel="00000000" w:rsidR="00000000" w:rsidRPr="00000000">
        <w:rPr>
          <w:rFonts w:ascii="Arial Unicode MS" w:cs="Arial Unicode MS" w:eastAsia="Arial Unicode MS" w:hAnsi="Arial Unicode MS"/>
          <w:color w:val="333333"/>
          <w:sz w:val="18"/>
          <w:szCs w:val="18"/>
          <w:highlight w:val="white"/>
          <w:rtl w:val="0"/>
        </w:rPr>
        <w:t xml:space="preserve">を学ぶ</w:t>
      </w:r>
      <w:ins w:author="Kenji Okamura" w:id="97" w:date="2015-09-23T12:34:15Z">
        <w:r w:rsidDel="00000000" w:rsidR="00000000" w:rsidRPr="00000000">
          <w:rPr>
            <w:color w:val="333333"/>
            <w:sz w:val="18"/>
            <w:szCs w:val="18"/>
            <w:highlight w:val="white"/>
            <w:rtl w:val="0"/>
          </w:rPr>
          <w:t xml:space="preserve">ことで</w:t>
        </w:r>
      </w:ins>
      <w:del w:author="Kenji Okamura" w:id="97" w:date="2015-09-23T12:34:15Z">
        <w:r w:rsidDel="00000000" w:rsidR="00000000" w:rsidRPr="00000000">
          <w:rPr>
            <w:color w:val="333333"/>
            <w:sz w:val="18"/>
            <w:szCs w:val="18"/>
            <w:highlight w:val="white"/>
            <w:rtl w:val="0"/>
          </w:rPr>
          <w:delText xml:space="preserve">と</w:delText>
        </w:r>
      </w:del>
      <w:r w:rsidDel="00000000" w:rsidR="00000000" w:rsidRPr="00000000">
        <w:rPr>
          <w:rFonts w:ascii="Arial Unicode MS" w:cs="Arial Unicode MS" w:eastAsia="Arial Unicode MS" w:hAnsi="Arial Unicode MS"/>
          <w:color w:val="333333"/>
          <w:sz w:val="18"/>
          <w:szCs w:val="18"/>
          <w:highlight w:val="white"/>
          <w:rtl w:val="0"/>
        </w:rPr>
        <w:t xml:space="preserve">、チーム</w:t>
      </w:r>
      <w:ins w:author="Kenji Okamura" w:id="98" w:date="2015-09-23T12:34:22Z">
        <w:r w:rsidDel="00000000" w:rsidR="00000000" w:rsidRPr="00000000">
          <w:rPr>
            <w:color w:val="333333"/>
            <w:sz w:val="18"/>
            <w:szCs w:val="18"/>
            <w:highlight w:val="white"/>
            <w:rtl w:val="0"/>
          </w:rPr>
          <w:t xml:space="preserve">が</w:t>
        </w:r>
      </w:ins>
      <w:del w:author="Kenji Okamura" w:id="98" w:date="2015-09-23T12:34:22Z">
        <w:r w:rsidDel="00000000" w:rsidR="00000000" w:rsidRPr="00000000">
          <w:rPr>
            <w:color w:val="333333"/>
            <w:sz w:val="18"/>
            <w:szCs w:val="18"/>
            <w:highlight w:val="white"/>
            <w:rtl w:val="0"/>
          </w:rPr>
          <w:delText xml:space="preserve">は</w:delText>
        </w:r>
      </w:del>
      <w:r w:rsidDel="00000000" w:rsidR="00000000" w:rsidRPr="00000000">
        <w:rPr>
          <w:rFonts w:ascii="Arial Unicode MS" w:cs="Arial Unicode MS" w:eastAsia="Arial Unicode MS" w:hAnsi="Arial Unicode MS"/>
          <w:color w:val="333333"/>
          <w:sz w:val="18"/>
          <w:szCs w:val="18"/>
          <w:highlight w:val="white"/>
          <w:rtl w:val="0"/>
        </w:rPr>
        <w:t xml:space="preserve">より良くなることを知っている。</w:t>
      </w:r>
    </w:p>
    <w:p w:rsidR="00000000" w:rsidDel="00000000" w:rsidP="00000000" w:rsidRDefault="00000000" w:rsidRPr="00000000">
      <w:pPr>
        <w:pStyle w:val="Heading2"/>
        <w:keepNext w:val="0"/>
        <w:keepLines w:val="0"/>
        <w:spacing w:after="320" w:before="340" w:line="264" w:lineRule="auto"/>
        <w:contextualSpacing w:val="0"/>
      </w:pPr>
      <w:bookmarkStart w:colFirst="0" w:colLast="0" w:name="h.c5e80kctluul" w:id="5"/>
      <w:bookmarkEnd w:id="5"/>
      <w:r w:rsidDel="00000000" w:rsidR="00000000" w:rsidRPr="00000000">
        <w:rPr>
          <w:rFonts w:ascii="Arial" w:cs="Arial" w:eastAsia="Arial" w:hAnsi="Arial"/>
          <w:color w:val="1997c0"/>
          <w:sz w:val="34"/>
          <w:szCs w:val="34"/>
          <w:highlight w:val="white"/>
          <w:rtl w:val="0"/>
        </w:rPr>
        <w:t xml:space="preserve">Team manages external dependencies</w:t>
      </w:r>
    </w:p>
    <w:p w:rsidR="00000000" w:rsidDel="00000000" w:rsidP="00000000" w:rsidRDefault="00000000" w:rsidRPr="00000000">
      <w:pPr>
        <w:contextualSpacing w:val="0"/>
      </w:pPr>
      <w:r w:rsidDel="00000000" w:rsidR="00000000" w:rsidRPr="00000000">
        <w:rPr>
          <w:rFonts w:ascii="SimSun" w:cs="SimSun" w:eastAsia="SimSun" w:hAnsi="SimSun"/>
          <w:sz w:val="18"/>
          <w:szCs w:val="18"/>
          <w:rtl w:val="0"/>
        </w:rPr>
        <w:t xml:space="preserve">外的関係を管理する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color w:val="333333"/>
          <w:sz w:val="27"/>
          <w:szCs w:val="27"/>
          <w:highlight w:val="white"/>
          <w:rtl w:val="0"/>
        </w:rPr>
        <w:t xml:space="preserve">What are the implication for large product development? They are profound! First, each team needs a clear goal so that they know their boundaries. Establishing customer-focused feature teams helps. It results in code-focused, cross-team communication. Second, the organization needs to make it crystal clear that the teams themselves are responsible for coordinating their work with other teams. A team’s success must be measured by the whole product’s success to prevent local optimization. Removing official coordination roles such as project managers makes it clear to the team that coordination is their responsibility. Third, establish a whole product-wide continuous integration system. This creates the visibility teams need so that they can coordinate their work. The health of the product must always be visible to everybody.</w:t>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color w:val="333333"/>
          <w:sz w:val="18"/>
          <w:szCs w:val="18"/>
          <w:highlight w:val="white"/>
          <w:rtl w:val="0"/>
        </w:rPr>
        <w:t xml:space="preserve">大規模開発による影響とは何か？ それはとても深い！まず、個々のチーム</w:t>
      </w:r>
      <w:ins w:author="Kenji Okamura" w:id="99" w:date="2015-09-23T10:55:10Z">
        <w:r w:rsidDel="00000000" w:rsidR="00000000" w:rsidRPr="00000000">
          <w:rPr>
            <w:color w:val="333333"/>
            <w:sz w:val="18"/>
            <w:szCs w:val="18"/>
            <w:highlight w:val="white"/>
            <w:rtl w:val="0"/>
          </w:rPr>
          <w:t xml:space="preserve">は</w:t>
        </w:r>
      </w:ins>
      <w:del w:author="Kenji Okamura" w:id="99" w:date="2015-09-23T10:55:10Z">
        <w:r w:rsidDel="00000000" w:rsidR="00000000" w:rsidRPr="00000000">
          <w:rPr>
            <w:color w:val="333333"/>
            <w:sz w:val="18"/>
            <w:szCs w:val="18"/>
            <w:highlight w:val="white"/>
            <w:rtl w:val="0"/>
          </w:rPr>
          <w:delText xml:space="preserve">に、</w:delText>
        </w:r>
      </w:del>
      <w:del w:author="Kenji Okamura" w:id="100" w:date="2015-09-23T10:56:16Z">
        <w:r w:rsidDel="00000000" w:rsidR="00000000" w:rsidRPr="00000000">
          <w:rPr>
            <w:color w:val="333333"/>
            <w:sz w:val="18"/>
            <w:szCs w:val="18"/>
            <w:highlight w:val="white"/>
            <w:rtl w:val="0"/>
          </w:rPr>
          <w:delText xml:space="preserve">境界線</w:delText>
        </w:r>
      </w:del>
      <w:ins w:author="Kenji Okamura" w:id="100" w:date="2015-09-23T10:56:16Z">
        <w:r w:rsidDel="00000000" w:rsidR="00000000" w:rsidRPr="00000000">
          <w:rPr>
            <w:color w:val="333333"/>
            <w:sz w:val="18"/>
            <w:szCs w:val="18"/>
            <w:highlight w:val="white"/>
            <w:rtl w:val="0"/>
          </w:rPr>
          <w:t xml:space="preserve">作業領域</w:t>
        </w:r>
      </w:ins>
      <w:r w:rsidDel="00000000" w:rsidR="00000000" w:rsidRPr="00000000">
        <w:rPr>
          <w:rFonts w:ascii="Arial Unicode MS" w:cs="Arial Unicode MS" w:eastAsia="Arial Unicode MS" w:hAnsi="Arial Unicode MS"/>
          <w:color w:val="333333"/>
          <w:sz w:val="18"/>
          <w:szCs w:val="18"/>
          <w:highlight w:val="white"/>
          <w:rtl w:val="0"/>
        </w:rPr>
        <w:t xml:space="preserve">を</w:t>
      </w:r>
      <w:ins w:author="Kenji Okamura" w:id="101" w:date="2015-09-23T10:56:42Z">
        <w:r w:rsidDel="00000000" w:rsidR="00000000" w:rsidRPr="00000000">
          <w:rPr>
            <w:color w:val="333333"/>
            <w:sz w:val="18"/>
            <w:szCs w:val="18"/>
            <w:highlight w:val="white"/>
            <w:rtl w:val="0"/>
          </w:rPr>
          <w:t xml:space="preserve">把握するため、</w:t>
        </w:r>
      </w:ins>
      <w:del w:author="Kenji Okamura" w:id="101" w:date="2015-09-23T10:56:42Z">
        <w:r w:rsidDel="00000000" w:rsidR="00000000" w:rsidRPr="00000000">
          <w:rPr>
            <w:color w:val="333333"/>
            <w:sz w:val="18"/>
            <w:szCs w:val="18"/>
            <w:highlight w:val="white"/>
            <w:rtl w:val="0"/>
          </w:rPr>
          <w:delText xml:space="preserve">知ることが出来る</w:delText>
        </w:r>
      </w:del>
      <w:r w:rsidDel="00000000" w:rsidR="00000000" w:rsidRPr="00000000">
        <w:rPr>
          <w:rFonts w:ascii="SimSun" w:cs="SimSun" w:eastAsia="SimSun" w:hAnsi="SimSun"/>
          <w:color w:val="333333"/>
          <w:sz w:val="18"/>
          <w:szCs w:val="18"/>
          <w:highlight w:val="white"/>
          <w:rtl w:val="0"/>
        </w:rPr>
        <w:t xml:space="preserve">明確なゴールが必要だ。顧客視点を確立</w:t>
      </w:r>
      <w:ins w:author="Kenji Okamura" w:id="102" w:date="2015-09-23T12:37:40Z">
        <w:r w:rsidDel="00000000" w:rsidR="00000000" w:rsidRPr="00000000">
          <w:rPr>
            <w:color w:val="333333"/>
            <w:sz w:val="18"/>
            <w:szCs w:val="18"/>
            <w:highlight w:val="white"/>
            <w:rtl w:val="0"/>
          </w:rPr>
          <w:t xml:space="preserve">は</w:t>
        </w:r>
      </w:ins>
      <w:del w:author="Kenji Okamura" w:id="102" w:date="2015-09-23T12:37:40Z">
        <w:r w:rsidDel="00000000" w:rsidR="00000000" w:rsidRPr="00000000">
          <w:rPr>
            <w:color w:val="333333"/>
            <w:sz w:val="18"/>
            <w:szCs w:val="18"/>
            <w:highlight w:val="white"/>
            <w:rtl w:val="0"/>
          </w:rPr>
          <w:delText xml:space="preserve">すると</w:delText>
        </w:r>
      </w:del>
      <w:r w:rsidDel="00000000" w:rsidR="00000000" w:rsidRPr="00000000">
        <w:rPr>
          <w:rFonts w:ascii="Arial Unicode MS" w:cs="Arial Unicode MS" w:eastAsia="Arial Unicode MS" w:hAnsi="Arial Unicode MS"/>
          <w:color w:val="333333"/>
          <w:sz w:val="18"/>
          <w:szCs w:val="18"/>
          <w:highlight w:val="white"/>
          <w:rtl w:val="0"/>
        </w:rPr>
        <w:t xml:space="preserve">チームの助けとして機能</w:t>
      </w:r>
      <w:ins w:author="Kenji Okamura" w:id="103" w:date="2015-09-23T12:35:50Z">
        <w:r w:rsidDel="00000000" w:rsidR="00000000" w:rsidRPr="00000000">
          <w:rPr>
            <w:color w:val="333333"/>
            <w:sz w:val="18"/>
            <w:szCs w:val="18"/>
            <w:highlight w:val="white"/>
            <w:rtl w:val="0"/>
          </w:rPr>
          <w:t xml:space="preserve">し、結果として</w:t>
        </w:r>
      </w:ins>
      <w:del w:author="Kenji Okamura" w:id="103" w:date="2015-09-23T12:35:50Z">
        <w:r w:rsidDel="00000000" w:rsidR="00000000" w:rsidRPr="00000000">
          <w:rPr>
            <w:color w:val="333333"/>
            <w:sz w:val="18"/>
            <w:szCs w:val="18"/>
            <w:highlight w:val="white"/>
            <w:rtl w:val="0"/>
          </w:rPr>
          <w:delText xml:space="preserve">する。</w:delText>
        </w:r>
      </w:del>
      <w:r w:rsidDel="00000000" w:rsidR="00000000" w:rsidRPr="00000000">
        <w:rPr>
          <w:rFonts w:ascii="Arial Unicode MS" w:cs="Arial Unicode MS" w:eastAsia="Arial Unicode MS" w:hAnsi="Arial Unicode MS"/>
          <w:color w:val="333333"/>
          <w:sz w:val="18"/>
          <w:szCs w:val="18"/>
          <w:highlight w:val="white"/>
          <w:rtl w:val="0"/>
        </w:rPr>
        <w:t xml:space="preserve">コード</w:t>
      </w:r>
      <w:ins w:author="Kenji Okamura" w:id="104" w:date="2015-09-23T10:58:23Z">
        <w:r w:rsidDel="00000000" w:rsidR="00000000" w:rsidRPr="00000000">
          <w:rPr>
            <w:color w:val="333333"/>
            <w:sz w:val="18"/>
            <w:szCs w:val="18"/>
            <w:highlight w:val="white"/>
            <w:rtl w:val="0"/>
          </w:rPr>
          <w:t xml:space="preserve">に</w:t>
        </w:r>
        <w:r w:rsidDel="00000000" w:rsidR="00000000" w:rsidRPr="00000000">
          <w:rPr>
            <w:color w:val="333333"/>
            <w:sz w:val="18"/>
            <w:szCs w:val="18"/>
            <w:highlight w:val="white"/>
            <w:rtl w:val="0"/>
          </w:rPr>
          <w:t xml:space="preserve">着目した</w:t>
        </w:r>
      </w:ins>
      <w:del w:author="Kenji Okamura" w:id="104" w:date="2015-09-23T10:58:23Z">
        <w:r w:rsidDel="00000000" w:rsidR="00000000" w:rsidRPr="00000000">
          <w:rPr>
            <w:color w:val="333333"/>
            <w:sz w:val="18"/>
            <w:szCs w:val="18"/>
            <w:highlight w:val="white"/>
            <w:rtl w:val="0"/>
          </w:rPr>
          <w:delText xml:space="preserve">視点での理由は</w:delText>
        </w:r>
      </w:del>
      <w:r w:rsidDel="00000000" w:rsidR="00000000" w:rsidRPr="00000000">
        <w:rPr>
          <w:rFonts w:ascii="Arial Unicode MS" w:cs="Arial Unicode MS" w:eastAsia="Arial Unicode MS" w:hAnsi="Arial Unicode MS"/>
          <w:color w:val="333333"/>
          <w:sz w:val="18"/>
          <w:szCs w:val="18"/>
          <w:highlight w:val="white"/>
          <w:rtl w:val="0"/>
        </w:rPr>
        <w:t xml:space="preserve">、チーム間コミュニケーション</w:t>
      </w:r>
      <w:ins w:author="Kenji Okamura" w:id="105" w:date="2015-09-23T10:58:31Z">
        <w:r w:rsidDel="00000000" w:rsidR="00000000" w:rsidRPr="00000000">
          <w:rPr>
            <w:color w:val="333333"/>
            <w:sz w:val="18"/>
            <w:szCs w:val="18"/>
            <w:highlight w:val="white"/>
            <w:rtl w:val="0"/>
          </w:rPr>
          <w:t xml:space="preserve">が</w:t>
        </w:r>
        <w:r w:rsidDel="00000000" w:rsidR="00000000" w:rsidRPr="00000000">
          <w:rPr>
            <w:color w:val="333333"/>
            <w:sz w:val="18"/>
            <w:szCs w:val="18"/>
            <w:highlight w:val="white"/>
            <w:rtl w:val="0"/>
          </w:rPr>
          <w:t xml:space="preserve">形成される</w:t>
        </w:r>
      </w:ins>
      <w:del w:author="Kenji Okamura" w:id="105" w:date="2015-09-23T10:58:31Z">
        <w:r w:rsidDel="00000000" w:rsidR="00000000" w:rsidRPr="00000000">
          <w:rPr>
            <w:color w:val="333333"/>
            <w:sz w:val="18"/>
            <w:szCs w:val="18"/>
            <w:highlight w:val="white"/>
            <w:rtl w:val="0"/>
          </w:rPr>
          <w:delText xml:space="preserve">にある</w:delText>
        </w:r>
      </w:del>
      <w:r w:rsidDel="00000000" w:rsidR="00000000" w:rsidRPr="00000000">
        <w:rPr>
          <w:rFonts w:ascii="Arial Unicode MS" w:cs="Arial Unicode MS" w:eastAsia="Arial Unicode MS" w:hAnsi="Arial Unicode MS"/>
          <w:color w:val="333333"/>
          <w:sz w:val="18"/>
          <w:szCs w:val="18"/>
          <w:highlight w:val="white"/>
          <w:rtl w:val="0"/>
        </w:rPr>
        <w:t xml:space="preserve">。次に、組織は</w:t>
      </w:r>
      <w:del w:author="Kenji Okamura" w:id="106" w:date="2015-09-23T10:58:46Z">
        <w:r w:rsidDel="00000000" w:rsidR="00000000" w:rsidRPr="00000000">
          <w:rPr>
            <w:color w:val="333333"/>
            <w:sz w:val="18"/>
            <w:szCs w:val="18"/>
            <w:highlight w:val="white"/>
            <w:rtl w:val="0"/>
          </w:rPr>
          <w:delText xml:space="preserve">、</w:delText>
        </w:r>
      </w:del>
      <w:r w:rsidDel="00000000" w:rsidR="00000000" w:rsidRPr="00000000">
        <w:rPr>
          <w:rFonts w:ascii="Arial Unicode MS" w:cs="Arial Unicode MS" w:eastAsia="Arial Unicode MS" w:hAnsi="Arial Unicode MS"/>
          <w:color w:val="333333"/>
          <w:sz w:val="18"/>
          <w:szCs w:val="18"/>
          <w:highlight w:val="white"/>
          <w:rtl w:val="0"/>
        </w:rPr>
        <w:t xml:space="preserve">チーム自身</w:t>
      </w:r>
      <w:ins w:author="Kenji Okamura" w:id="107" w:date="2015-09-23T10:58:53Z">
        <w:r w:rsidDel="00000000" w:rsidR="00000000" w:rsidRPr="00000000">
          <w:rPr>
            <w:color w:val="333333"/>
            <w:sz w:val="18"/>
            <w:szCs w:val="18"/>
            <w:highlight w:val="white"/>
            <w:rtl w:val="0"/>
          </w:rPr>
          <w:t xml:space="preserve">が</w:t>
        </w:r>
      </w:ins>
      <w:del w:author="Kenji Okamura" w:id="107" w:date="2015-09-23T10:58:53Z">
        <w:r w:rsidDel="00000000" w:rsidR="00000000" w:rsidRPr="00000000">
          <w:rPr>
            <w:color w:val="333333"/>
            <w:sz w:val="18"/>
            <w:szCs w:val="18"/>
            <w:highlight w:val="white"/>
            <w:rtl w:val="0"/>
          </w:rPr>
          <w:delText xml:space="preserve">は、</w:delText>
        </w:r>
      </w:del>
      <w:r w:rsidDel="00000000" w:rsidR="00000000" w:rsidRPr="00000000">
        <w:rPr>
          <w:rFonts w:ascii="SimSun" w:cs="SimSun" w:eastAsia="SimSun" w:hAnsi="SimSun"/>
          <w:color w:val="333333"/>
          <w:sz w:val="18"/>
          <w:szCs w:val="18"/>
          <w:highlight w:val="white"/>
          <w:rtl w:val="0"/>
        </w:rPr>
        <w:t xml:space="preserve">他のチームと</w:t>
      </w:r>
      <w:del w:author="Kenji Okamura" w:id="108" w:date="2015-09-23T10:58:56Z">
        <w:r w:rsidDel="00000000" w:rsidR="00000000" w:rsidRPr="00000000">
          <w:rPr>
            <w:color w:val="333333"/>
            <w:sz w:val="18"/>
            <w:szCs w:val="18"/>
            <w:highlight w:val="white"/>
            <w:rtl w:val="0"/>
          </w:rPr>
          <w:delText xml:space="preserve">それら</w:delText>
        </w:r>
      </w:del>
      <w:r w:rsidDel="00000000" w:rsidR="00000000" w:rsidRPr="00000000">
        <w:rPr>
          <w:rFonts w:ascii="Arial Unicode MS" w:cs="Arial Unicode MS" w:eastAsia="Arial Unicode MS" w:hAnsi="Arial Unicode MS"/>
          <w:color w:val="333333"/>
          <w:sz w:val="18"/>
          <w:szCs w:val="18"/>
          <w:highlight w:val="white"/>
          <w:rtl w:val="0"/>
        </w:rPr>
        <w:t xml:space="preserve">の</w:t>
      </w:r>
      <w:del w:author="Kenji Okamura" w:id="109" w:date="2015-09-23T10:59:03Z">
        <w:r w:rsidDel="00000000" w:rsidR="00000000" w:rsidRPr="00000000">
          <w:rPr>
            <w:color w:val="333333"/>
            <w:sz w:val="18"/>
            <w:szCs w:val="18"/>
            <w:highlight w:val="white"/>
            <w:rtl w:val="0"/>
          </w:rPr>
          <w:delText xml:space="preserve">仕事を</w:delText>
        </w:r>
      </w:del>
      <w:r w:rsidDel="00000000" w:rsidR="00000000" w:rsidRPr="00000000">
        <w:rPr>
          <w:rFonts w:ascii="SimSun" w:cs="SimSun" w:eastAsia="SimSun" w:hAnsi="SimSun"/>
          <w:color w:val="333333"/>
          <w:sz w:val="18"/>
          <w:szCs w:val="18"/>
          <w:highlight w:val="white"/>
          <w:rtl w:val="0"/>
        </w:rPr>
        <w:t xml:space="preserve">調整</w:t>
      </w:r>
      <w:ins w:author="Kenji Okamura" w:id="110" w:date="2015-09-23T10:59:10Z">
        <w:r w:rsidDel="00000000" w:rsidR="00000000" w:rsidRPr="00000000">
          <w:rPr>
            <w:color w:val="333333"/>
            <w:sz w:val="18"/>
            <w:szCs w:val="18"/>
            <w:highlight w:val="white"/>
            <w:rtl w:val="0"/>
          </w:rPr>
          <w:t xml:space="preserve">を</w:t>
        </w:r>
        <w:r w:rsidDel="00000000" w:rsidR="00000000" w:rsidRPr="00000000">
          <w:rPr>
            <w:color w:val="333333"/>
            <w:sz w:val="18"/>
            <w:szCs w:val="18"/>
            <w:highlight w:val="white"/>
            <w:rtl w:val="0"/>
          </w:rPr>
          <w:t xml:space="preserve">行う</w:t>
        </w:r>
      </w:ins>
      <w:del w:author="Kenji Okamura" w:id="111" w:date="2015-09-23T10:59:11Z">
        <w:r w:rsidDel="00000000" w:rsidR="00000000" w:rsidRPr="00000000">
          <w:rPr>
            <w:color w:val="333333"/>
            <w:sz w:val="18"/>
            <w:szCs w:val="18"/>
            <w:highlight w:val="white"/>
            <w:rtl w:val="0"/>
          </w:rPr>
          <w:delText xml:space="preserve">する</w:delText>
        </w:r>
      </w:del>
      <w:r w:rsidDel="00000000" w:rsidR="00000000" w:rsidRPr="00000000">
        <w:rPr>
          <w:rFonts w:ascii="SimSun" w:cs="SimSun" w:eastAsia="SimSun" w:hAnsi="SimSun"/>
          <w:color w:val="333333"/>
          <w:sz w:val="18"/>
          <w:szCs w:val="18"/>
          <w:highlight w:val="white"/>
          <w:rtl w:val="0"/>
        </w:rPr>
        <w:t xml:space="preserve">責任</w:t>
      </w:r>
      <w:del w:author="Kenji Okamura" w:id="112" w:date="2015-09-23T11:00:02Z">
        <w:r w:rsidDel="00000000" w:rsidR="00000000" w:rsidRPr="00000000">
          <w:rPr>
            <w:color w:val="333333"/>
            <w:sz w:val="18"/>
            <w:szCs w:val="18"/>
            <w:highlight w:val="white"/>
            <w:rtl w:val="0"/>
          </w:rPr>
          <w:delText xml:space="preserve">に</w:delText>
        </w:r>
      </w:del>
      <w:ins w:author="Kenji Okamura" w:id="112" w:date="2015-09-23T11:00:02Z">
        <w:r w:rsidDel="00000000" w:rsidR="00000000" w:rsidRPr="00000000">
          <w:rPr>
            <w:color w:val="333333"/>
            <w:sz w:val="18"/>
            <w:szCs w:val="18"/>
            <w:highlight w:val="white"/>
            <w:rtl w:val="0"/>
          </w:rPr>
          <w:t xml:space="preserve">を</w:t>
        </w:r>
        <w:r w:rsidDel="00000000" w:rsidR="00000000" w:rsidRPr="00000000">
          <w:rPr>
            <w:color w:val="333333"/>
            <w:sz w:val="18"/>
            <w:szCs w:val="18"/>
            <w:highlight w:val="white"/>
            <w:rtl w:val="0"/>
          </w:rPr>
          <w:t xml:space="preserve">もつ点に</w:t>
        </w:r>
      </w:ins>
      <w:r w:rsidDel="00000000" w:rsidR="00000000" w:rsidRPr="00000000">
        <w:rPr>
          <w:rFonts w:ascii="Arial Unicode MS" w:cs="Arial Unicode MS" w:eastAsia="Arial Unicode MS" w:hAnsi="Arial Unicode MS"/>
          <w:color w:val="333333"/>
          <w:sz w:val="18"/>
          <w:szCs w:val="18"/>
          <w:highlight w:val="white"/>
          <w:rtl w:val="0"/>
        </w:rPr>
        <w:t xml:space="preserve">ついて</w:t>
      </w:r>
      <w:ins w:author="Kenji Okamura" w:id="113" w:date="2015-09-23T11:00:08Z">
        <w:r w:rsidDel="00000000" w:rsidR="00000000" w:rsidRPr="00000000">
          <w:rPr>
            <w:color w:val="333333"/>
            <w:sz w:val="18"/>
            <w:szCs w:val="18"/>
            <w:highlight w:val="white"/>
            <w:rtl w:val="0"/>
          </w:rPr>
          <w:t xml:space="preserve">、</w:t>
        </w:r>
        <w:r w:rsidDel="00000000" w:rsidR="00000000" w:rsidRPr="00000000">
          <w:rPr>
            <w:color w:val="333333"/>
            <w:sz w:val="18"/>
            <w:szCs w:val="18"/>
            <w:highlight w:val="white"/>
            <w:rtl w:val="0"/>
          </w:rPr>
          <w:t xml:space="preserve">明確</w:t>
        </w:r>
      </w:ins>
      <w:ins w:author="Kenji Okamura" w:id="114" w:date="2015-09-23T11:00:16Z">
        <w:r w:rsidDel="00000000" w:rsidR="00000000" w:rsidRPr="00000000">
          <w:rPr>
            <w:color w:val="333333"/>
            <w:sz w:val="18"/>
            <w:szCs w:val="18"/>
            <w:highlight w:val="white"/>
            <w:rtl w:val="0"/>
          </w:rPr>
          <w:t xml:space="preserve">に</w:t>
        </w:r>
      </w:ins>
      <w:del w:author="Kenji Okamura" w:id="114" w:date="2015-09-23T11:00:16Z">
        <w:r w:rsidDel="00000000" w:rsidR="00000000" w:rsidRPr="00000000">
          <w:rPr>
            <w:color w:val="333333"/>
            <w:sz w:val="18"/>
            <w:szCs w:val="18"/>
            <w:highlight w:val="white"/>
            <w:rtl w:val="0"/>
          </w:rPr>
          <w:delText xml:space="preserve">クリスタルのようにクリアに</w:delText>
        </w:r>
      </w:del>
      <w:r w:rsidDel="00000000" w:rsidR="00000000" w:rsidRPr="00000000">
        <w:rPr>
          <w:rFonts w:ascii="Arial Unicode MS" w:cs="Arial Unicode MS" w:eastAsia="Arial Unicode MS" w:hAnsi="Arial Unicode MS"/>
          <w:color w:val="333333"/>
          <w:sz w:val="18"/>
          <w:szCs w:val="18"/>
          <w:highlight w:val="white"/>
          <w:rtl w:val="0"/>
        </w:rPr>
        <w:t xml:space="preserve">する必要がある。チームの成功は個別最適化を防</w:t>
      </w:r>
      <w:ins w:author="Kenji Okamura" w:id="115" w:date="2015-09-23T12:38:50Z">
        <w:r w:rsidDel="00000000" w:rsidR="00000000" w:rsidRPr="00000000">
          <w:rPr>
            <w:color w:val="333333"/>
            <w:sz w:val="18"/>
            <w:szCs w:val="18"/>
            <w:highlight w:val="white"/>
            <w:rtl w:val="0"/>
          </w:rPr>
          <w:t xml:space="preserve">ぎ、</w:t>
        </w:r>
      </w:ins>
      <w:del w:author="Kenji Okamura" w:id="115" w:date="2015-09-23T12:38:50Z">
        <w:r w:rsidDel="00000000" w:rsidR="00000000" w:rsidRPr="00000000">
          <w:rPr>
            <w:color w:val="333333"/>
            <w:sz w:val="18"/>
            <w:szCs w:val="18"/>
            <w:highlight w:val="white"/>
            <w:rtl w:val="0"/>
          </w:rPr>
          <w:delText xml:space="preserve">ぐことによる全てのプロダクト</w:delText>
        </w:r>
      </w:del>
      <w:ins w:author="Kenji Okamura" w:id="115" w:date="2015-09-23T12:38:50Z">
        <w:r w:rsidDel="00000000" w:rsidR="00000000" w:rsidRPr="00000000">
          <w:rPr>
            <w:color w:val="333333"/>
            <w:sz w:val="18"/>
            <w:szCs w:val="18"/>
            <w:highlight w:val="white"/>
            <w:rtl w:val="0"/>
          </w:rPr>
          <w:t xml:space="preserve">製品全体</w:t>
        </w:r>
      </w:ins>
      <w:r w:rsidDel="00000000" w:rsidR="00000000" w:rsidRPr="00000000">
        <w:rPr>
          <w:rFonts w:ascii="Arial Unicode MS" w:cs="Arial Unicode MS" w:eastAsia="Arial Unicode MS" w:hAnsi="Arial Unicode MS"/>
          <w:color w:val="333333"/>
          <w:sz w:val="18"/>
          <w:szCs w:val="18"/>
          <w:highlight w:val="white"/>
          <w:rtl w:val="0"/>
        </w:rPr>
        <w:t xml:space="preserve">の成功によって</w:t>
      </w:r>
      <w:ins w:author="Kenji Okamura" w:id="116" w:date="2015-09-23T11:01:16Z">
        <w:r w:rsidDel="00000000" w:rsidR="00000000" w:rsidRPr="00000000">
          <w:rPr>
            <w:color w:val="333333"/>
            <w:sz w:val="18"/>
            <w:szCs w:val="18"/>
            <w:highlight w:val="white"/>
            <w:rtl w:val="0"/>
          </w:rPr>
          <w:t xml:space="preserve">評価</w:t>
        </w:r>
      </w:ins>
      <w:del w:author="Kenji Okamura" w:id="116" w:date="2015-09-23T11:01:16Z">
        <w:r w:rsidDel="00000000" w:rsidR="00000000" w:rsidRPr="00000000">
          <w:rPr>
            <w:color w:val="333333"/>
            <w:sz w:val="18"/>
            <w:szCs w:val="18"/>
            <w:highlight w:val="white"/>
            <w:rtl w:val="0"/>
          </w:rPr>
          <w:delText xml:space="preserve">調整</w:delText>
        </w:r>
      </w:del>
      <w:r w:rsidDel="00000000" w:rsidR="00000000" w:rsidRPr="00000000">
        <w:rPr>
          <w:rFonts w:ascii="Arial Unicode MS" w:cs="Arial Unicode MS" w:eastAsia="Arial Unicode MS" w:hAnsi="Arial Unicode MS"/>
          <w:color w:val="333333"/>
          <w:sz w:val="18"/>
          <w:szCs w:val="18"/>
          <w:highlight w:val="white"/>
          <w:rtl w:val="0"/>
        </w:rPr>
        <w:t xml:space="preserve">されなければならない。プロジェクトマネージャのような公な調整役を取り除くことで、チーム自体が調整に責任を持つことを明確にする。3つ目に、</w:t>
      </w:r>
      <w:del w:author="Kenji Okamura" w:id="117" w:date="2015-09-23T11:02:42Z">
        <w:r w:rsidDel="00000000" w:rsidR="00000000" w:rsidRPr="00000000">
          <w:rPr>
            <w:color w:val="333333"/>
            <w:sz w:val="18"/>
            <w:szCs w:val="18"/>
            <w:highlight w:val="white"/>
            <w:rtl w:val="0"/>
          </w:rPr>
          <w:delText xml:space="preserve">全ての</w:delText>
        </w:r>
      </w:del>
      <w:r w:rsidDel="00000000" w:rsidR="00000000" w:rsidRPr="00000000">
        <w:rPr>
          <w:rFonts w:ascii="SimSun" w:cs="SimSun" w:eastAsia="SimSun" w:hAnsi="SimSun"/>
          <w:color w:val="333333"/>
          <w:sz w:val="18"/>
          <w:szCs w:val="18"/>
          <w:highlight w:val="white"/>
          <w:rtl w:val="0"/>
        </w:rPr>
        <w:t xml:space="preserve">製品</w:t>
      </w:r>
      <w:ins w:author="Kenji Okamura" w:id="118" w:date="2015-09-23T11:02:47Z">
        <w:r w:rsidDel="00000000" w:rsidR="00000000" w:rsidRPr="00000000">
          <w:rPr>
            <w:color w:val="333333"/>
            <w:sz w:val="18"/>
            <w:szCs w:val="18"/>
            <w:highlight w:val="white"/>
            <w:rtl w:val="0"/>
          </w:rPr>
          <w:t xml:space="preserve">全体</w:t>
        </w:r>
      </w:ins>
      <w:r w:rsidDel="00000000" w:rsidR="00000000" w:rsidRPr="00000000">
        <w:rPr>
          <w:rFonts w:ascii="Arial Unicode MS" w:cs="Arial Unicode MS" w:eastAsia="Arial Unicode MS" w:hAnsi="Arial Unicode MS"/>
          <w:color w:val="333333"/>
          <w:sz w:val="18"/>
          <w:szCs w:val="18"/>
          <w:highlight w:val="white"/>
          <w:rtl w:val="0"/>
        </w:rPr>
        <w:t xml:space="preserve">の継続的</w:t>
      </w:r>
      <w:ins w:author="Kenji Okamura" w:id="119" w:date="2015-09-23T11:02:25Z">
        <w:r w:rsidDel="00000000" w:rsidR="00000000" w:rsidRPr="00000000">
          <w:rPr>
            <w:color w:val="333333"/>
            <w:sz w:val="18"/>
            <w:szCs w:val="18"/>
            <w:highlight w:val="white"/>
            <w:rtl w:val="0"/>
          </w:rPr>
          <w:t xml:space="preserve">な</w:t>
        </w:r>
      </w:ins>
      <w:r w:rsidDel="00000000" w:rsidR="00000000" w:rsidRPr="00000000">
        <w:rPr>
          <w:rFonts w:ascii="Arial Unicode MS" w:cs="Arial Unicode MS" w:eastAsia="Arial Unicode MS" w:hAnsi="Arial Unicode MS"/>
          <w:color w:val="333333"/>
          <w:sz w:val="18"/>
          <w:szCs w:val="18"/>
          <w:highlight w:val="white"/>
          <w:rtl w:val="0"/>
        </w:rPr>
        <w:t xml:space="preserve">インテグレーションシステムを構築する。それらを構築すること</w:t>
      </w:r>
      <w:ins w:author="Kenji Okamura" w:id="120" w:date="2015-09-23T11:04:53Z">
        <w:r w:rsidDel="00000000" w:rsidR="00000000" w:rsidRPr="00000000">
          <w:rPr>
            <w:color w:val="333333"/>
            <w:sz w:val="18"/>
            <w:szCs w:val="18"/>
            <w:highlight w:val="white"/>
            <w:rtl w:val="0"/>
          </w:rPr>
          <w:t xml:space="preserve">で</w:t>
        </w:r>
      </w:ins>
      <w:del w:author="Kenji Okamura" w:id="120" w:date="2015-09-23T11:04:53Z">
        <w:r w:rsidDel="00000000" w:rsidR="00000000" w:rsidRPr="00000000">
          <w:rPr>
            <w:color w:val="333333"/>
            <w:sz w:val="18"/>
            <w:szCs w:val="18"/>
            <w:highlight w:val="white"/>
            <w:rtl w:val="0"/>
          </w:rPr>
          <w:delText xml:space="preserve">は</w:delText>
        </w:r>
      </w:del>
      <w:del w:author="Kenji Okamura" w:id="121" w:date="2015-09-23T11:06:04Z">
        <w:r w:rsidDel="00000000" w:rsidR="00000000" w:rsidRPr="00000000">
          <w:rPr>
            <w:color w:val="333333"/>
            <w:sz w:val="18"/>
            <w:szCs w:val="18"/>
            <w:highlight w:val="white"/>
            <w:rtl w:val="0"/>
          </w:rPr>
          <w:delText xml:space="preserve">、見える化された</w:delText>
        </w:r>
      </w:del>
      <w:r w:rsidDel="00000000" w:rsidR="00000000" w:rsidRPr="00000000">
        <w:rPr>
          <w:rFonts w:ascii="Arial Unicode MS" w:cs="Arial Unicode MS" w:eastAsia="Arial Unicode MS" w:hAnsi="Arial Unicode MS"/>
          <w:color w:val="333333"/>
          <w:sz w:val="18"/>
          <w:szCs w:val="18"/>
          <w:highlight w:val="white"/>
          <w:rtl w:val="0"/>
        </w:rPr>
        <w:t xml:space="preserve">チーム</w:t>
      </w:r>
      <w:ins w:author="Kenji Okamura" w:id="122" w:date="2015-09-23T13:14:40Z">
        <w:commentRangeStart w:id="0"/>
        <w:r w:rsidDel="00000000" w:rsidR="00000000" w:rsidRPr="00000000">
          <w:rPr>
            <w:color w:val="333333"/>
            <w:sz w:val="18"/>
            <w:szCs w:val="18"/>
            <w:highlight w:val="white"/>
            <w:rtl w:val="0"/>
          </w:rPr>
          <w:t xml:space="preserve">の</w:t>
        </w:r>
        <w:r w:rsidDel="00000000" w:rsidR="00000000" w:rsidRPr="00000000">
          <w:rPr>
            <w:color w:val="333333"/>
            <w:sz w:val="18"/>
            <w:szCs w:val="18"/>
            <w:highlight w:val="white"/>
            <w:rtl w:val="0"/>
          </w:rPr>
          <w:t xml:space="preserve">要件を可視化</w:t>
        </w:r>
      </w:ins>
      <w:del w:author="Kenji Okamura" w:id="123" w:date="2015-09-23T11:07:38Z">
        <w:commentRangeEnd w:id="0"/>
        <w:r w:rsidDel="00000000" w:rsidR="00000000" w:rsidRPr="00000000">
          <w:commentReference w:id="0"/>
        </w:r>
        <w:r w:rsidDel="00000000" w:rsidR="00000000" w:rsidRPr="00000000">
          <w:rPr>
            <w:color w:val="333333"/>
            <w:sz w:val="18"/>
            <w:szCs w:val="18"/>
            <w:highlight w:val="white"/>
            <w:rtl w:val="0"/>
          </w:rPr>
          <w:delText xml:space="preserve">を必要と</w:delText>
        </w:r>
      </w:del>
      <w:r w:rsidDel="00000000" w:rsidR="00000000" w:rsidRPr="00000000">
        <w:rPr>
          <w:rFonts w:ascii="Arial Unicode MS" w:cs="Arial Unicode MS" w:eastAsia="Arial Unicode MS" w:hAnsi="Arial Unicode MS"/>
          <w:color w:val="333333"/>
          <w:sz w:val="18"/>
          <w:szCs w:val="18"/>
          <w:highlight w:val="white"/>
          <w:rtl w:val="0"/>
        </w:rPr>
        <w:t xml:space="preserve">し</w:t>
      </w:r>
      <w:del w:author="Kenji Okamura" w:id="124" w:date="2015-09-23T11:06:37Z">
        <w:r w:rsidDel="00000000" w:rsidR="00000000" w:rsidRPr="00000000">
          <w:rPr>
            <w:color w:val="333333"/>
            <w:sz w:val="18"/>
            <w:szCs w:val="18"/>
            <w:highlight w:val="white"/>
            <w:rtl w:val="0"/>
          </w:rPr>
          <w:delText xml:space="preserve">、それによって</w:delText>
        </w:r>
      </w:del>
      <w:ins w:author="Kenji Okamura" w:id="125" w:date="2015-09-23T11:06:44Z">
        <w:r w:rsidDel="00000000" w:rsidR="00000000" w:rsidRPr="00000000">
          <w:rPr>
            <w:color w:val="333333"/>
            <w:sz w:val="18"/>
            <w:szCs w:val="18"/>
            <w:highlight w:val="white"/>
            <w:rtl w:val="0"/>
          </w:rPr>
          <w:t xml:space="preserve">作業</w:t>
        </w:r>
      </w:ins>
      <w:del w:author="Kenji Okamura" w:id="125" w:date="2015-09-23T11:06:44Z">
        <w:r w:rsidDel="00000000" w:rsidR="00000000" w:rsidRPr="00000000">
          <w:rPr>
            <w:color w:val="333333"/>
            <w:sz w:val="18"/>
            <w:szCs w:val="18"/>
            <w:highlight w:val="white"/>
            <w:rtl w:val="0"/>
          </w:rPr>
          <w:delText xml:space="preserve">仕事</w:delText>
        </w:r>
      </w:del>
      <w:ins w:author="Kenji Okamura" w:id="125" w:date="2015-09-23T11:06:44Z">
        <w:del w:author="Kenji Okamura" w:id="125" w:date="2015-09-23T11:06:44Z">
          <w:r w:rsidDel="00000000" w:rsidR="00000000" w:rsidRPr="00000000">
            <w:rPr>
              <w:color w:val="333333"/>
              <w:sz w:val="18"/>
              <w:szCs w:val="18"/>
              <w:highlight w:val="white"/>
              <w:rtl w:val="0"/>
            </w:rPr>
            <w:delText xml:space="preserve">が</w:delText>
          </w:r>
        </w:del>
      </w:ins>
      <w:del w:author="Kenji Okamura" w:id="125" w:date="2015-09-23T11:06:44Z">
        <w:r w:rsidDel="00000000" w:rsidR="00000000" w:rsidRPr="00000000">
          <w:rPr>
            <w:color w:val="333333"/>
            <w:sz w:val="18"/>
            <w:szCs w:val="18"/>
            <w:highlight w:val="white"/>
            <w:rtl w:val="0"/>
          </w:rPr>
          <w:delText xml:space="preserve">を</w:delText>
        </w:r>
      </w:del>
      <w:r w:rsidDel="00000000" w:rsidR="00000000" w:rsidRPr="00000000">
        <w:rPr>
          <w:rFonts w:ascii="SimSun" w:cs="SimSun" w:eastAsia="SimSun" w:hAnsi="SimSun"/>
          <w:color w:val="333333"/>
          <w:sz w:val="18"/>
          <w:szCs w:val="18"/>
          <w:highlight w:val="white"/>
          <w:rtl w:val="0"/>
        </w:rPr>
        <w:t xml:space="preserve">調整</w:t>
      </w:r>
      <w:ins w:author="Kenji Okamura" w:id="126" w:date="2015-09-23T12:37:03Z">
        <w:r w:rsidDel="00000000" w:rsidR="00000000" w:rsidRPr="00000000">
          <w:rPr>
            <w:color w:val="333333"/>
            <w:sz w:val="18"/>
            <w:szCs w:val="18"/>
            <w:highlight w:val="white"/>
            <w:rtl w:val="0"/>
          </w:rPr>
          <w:t xml:space="preserve">が</w:t>
        </w:r>
        <w:r w:rsidDel="00000000" w:rsidR="00000000" w:rsidRPr="00000000">
          <w:rPr>
            <w:color w:val="333333"/>
            <w:sz w:val="18"/>
            <w:szCs w:val="18"/>
            <w:highlight w:val="white"/>
            <w:rtl w:val="0"/>
          </w:rPr>
          <w:t xml:space="preserve">可能に</w:t>
        </w:r>
      </w:ins>
      <w:del w:author="Kenji Okamura" w:id="126" w:date="2015-09-23T12:37:03Z">
        <w:r w:rsidDel="00000000" w:rsidR="00000000" w:rsidRPr="00000000">
          <w:rPr>
            <w:color w:val="333333"/>
            <w:sz w:val="18"/>
            <w:szCs w:val="18"/>
            <w:highlight w:val="white"/>
            <w:rtl w:val="0"/>
          </w:rPr>
          <w:delText xml:space="preserve">できるように</w:delText>
        </w:r>
      </w:del>
      <w:r w:rsidDel="00000000" w:rsidR="00000000" w:rsidRPr="00000000">
        <w:rPr>
          <w:rFonts w:ascii="Arial Unicode MS" w:cs="Arial Unicode MS" w:eastAsia="Arial Unicode MS" w:hAnsi="Arial Unicode MS"/>
          <w:color w:val="333333"/>
          <w:sz w:val="18"/>
          <w:szCs w:val="18"/>
          <w:highlight w:val="white"/>
          <w:rtl w:val="0"/>
        </w:rPr>
        <w:t xml:space="preserve">なる。製品の健全性は誰の目にも明らか</w:t>
      </w:r>
      <w:ins w:author="Kenji Okamura" w:id="127" w:date="2015-09-23T11:07:13Z">
        <w:r w:rsidDel="00000000" w:rsidR="00000000" w:rsidRPr="00000000">
          <w:rPr>
            <w:color w:val="333333"/>
            <w:sz w:val="18"/>
            <w:szCs w:val="18"/>
            <w:highlight w:val="white"/>
            <w:rtl w:val="0"/>
          </w:rPr>
          <w:t xml:space="preserve">でなければならない。</w:t>
        </w:r>
      </w:ins>
      <w:del w:author="Kenji Okamura" w:id="127" w:date="2015-09-23T11:07:13Z">
        <w:r w:rsidDel="00000000" w:rsidR="00000000" w:rsidRPr="00000000">
          <w:rPr>
            <w:color w:val="333333"/>
            <w:sz w:val="18"/>
            <w:szCs w:val="18"/>
            <w:highlight w:val="white"/>
            <w:rtl w:val="0"/>
          </w:rPr>
          <w:delText xml:space="preserve">になるに違いない。</w:delText>
        </w:r>
      </w:del>
      <w:r w:rsidDel="00000000" w:rsidR="00000000" w:rsidRPr="00000000">
        <w:rPr>
          <w:rtl w:val="0"/>
        </w:rPr>
      </w:r>
    </w:p>
    <w:p w:rsidR="00000000" w:rsidDel="00000000" w:rsidP="00000000" w:rsidRDefault="00000000" w:rsidRPr="00000000">
      <w:pPr>
        <w:pStyle w:val="Heading2"/>
        <w:keepNext w:val="0"/>
        <w:keepLines w:val="0"/>
        <w:spacing w:after="320" w:before="340" w:line="264" w:lineRule="auto"/>
        <w:contextualSpacing w:val="0"/>
      </w:pPr>
      <w:bookmarkStart w:colFirst="0" w:colLast="0" w:name="h.sukqlsjnb4zv" w:id="6"/>
      <w:bookmarkEnd w:id="6"/>
      <w:r w:rsidDel="00000000" w:rsidR="00000000" w:rsidRPr="00000000">
        <w:rPr>
          <w:rFonts w:ascii="Arial" w:cs="Arial" w:eastAsia="Arial" w:hAnsi="Arial"/>
          <w:color w:val="1997c0"/>
          <w:sz w:val="34"/>
          <w:szCs w:val="34"/>
          <w:highlight w:val="white"/>
          <w:rtl w:val="0"/>
        </w:rPr>
        <w:t xml:space="preserve">Multi-skilled Workers</w:t>
      </w:r>
    </w:p>
    <w:p w:rsidR="00000000" w:rsidDel="00000000" w:rsidP="00000000" w:rsidRDefault="00000000" w:rsidRPr="00000000">
      <w:pPr>
        <w:contextualSpacing w:val="0"/>
      </w:pPr>
      <w:r w:rsidDel="00000000" w:rsidR="00000000" w:rsidRPr="00000000">
        <w:rPr>
          <w:rFonts w:ascii="SimSun" w:cs="SimSun" w:eastAsia="SimSun" w:hAnsi="SimSun"/>
          <w:sz w:val="18"/>
          <w:szCs w:val="18"/>
          <w:rtl w:val="0"/>
        </w:rPr>
        <w:t xml:space="preserve">多様なスキルを持つ</w:t>
      </w:r>
      <w:ins w:author="Kenji Okamura" w:id="128" w:date="2015-09-23T13:13:49Z">
        <w:commentRangeStart w:id="1"/>
        <w:r w:rsidDel="00000000" w:rsidR="00000000" w:rsidRPr="00000000">
          <w:rPr>
            <w:sz w:val="18"/>
            <w:szCs w:val="18"/>
            <w:rtl w:val="0"/>
          </w:rPr>
          <w:t xml:space="preserve">作業者</w:t>
        </w:r>
      </w:ins>
      <w:del w:author="Kenji Okamura" w:id="128" w:date="2015-09-23T13:13:49Z">
        <w:commentRangeEnd w:id="1"/>
        <w:r w:rsidDel="00000000" w:rsidR="00000000" w:rsidRPr="00000000">
          <w:commentReference w:id="1"/>
        </w:r>
        <w:r w:rsidDel="00000000" w:rsidR="00000000" w:rsidRPr="00000000">
          <w:rPr>
            <w:sz w:val="18"/>
            <w:szCs w:val="18"/>
            <w:rtl w:val="0"/>
          </w:rPr>
          <w:delText xml:space="preserve">労</w:delText>
        </w:r>
      </w:del>
      <w:del w:author="Kenji Okamura" w:id="129" w:date="2015-09-23T11:08:38Z">
        <w:r w:rsidDel="00000000" w:rsidR="00000000" w:rsidRPr="00000000">
          <w:rPr>
            <w:sz w:val="18"/>
            <w:szCs w:val="18"/>
            <w:rtl w:val="0"/>
          </w:rPr>
          <w:delText xml:space="preserve">働者</w:delText>
        </w:r>
      </w:del>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color w:val="333333"/>
          <w:sz w:val="27"/>
          <w:szCs w:val="27"/>
          <w:highlight w:val="white"/>
          <w:rtl w:val="0"/>
        </w:rPr>
        <w:t xml:space="preserve">Learning is the major activity in product development. In the long run, reducing learning reduces efficiency—not increases it. Sherman, in Fortune Magazine:</w:t>
      </w:r>
    </w:p>
    <w:p w:rsidR="00000000" w:rsidDel="00000000" w:rsidP="00000000" w:rsidRDefault="00000000" w:rsidRPr="00000000">
      <w:pPr>
        <w:spacing w:line="342.85715738932277" w:lineRule="auto"/>
        <w:contextualSpacing w:val="0"/>
      </w:pPr>
      <w:del w:author="Kenji Okamura" w:id="130" w:date="2015-09-23T11:10:39Z">
        <w:r w:rsidDel="00000000" w:rsidR="00000000" w:rsidRPr="00000000">
          <w:rPr>
            <w:color w:val="333333"/>
            <w:sz w:val="18"/>
            <w:szCs w:val="18"/>
            <w:highlight w:val="white"/>
            <w:rtl w:val="0"/>
          </w:rPr>
          <w:delText xml:space="preserve">学びは</w:delText>
        </w:r>
      </w:del>
      <w:r w:rsidDel="00000000" w:rsidR="00000000" w:rsidRPr="00000000">
        <w:rPr>
          <w:rFonts w:ascii="SimSun" w:cs="SimSun" w:eastAsia="SimSun" w:hAnsi="SimSun"/>
          <w:color w:val="333333"/>
          <w:sz w:val="18"/>
          <w:szCs w:val="18"/>
          <w:highlight w:val="white"/>
          <w:rtl w:val="0"/>
        </w:rPr>
        <w:t xml:space="preserve">製品開発</w:t>
      </w:r>
      <w:ins w:author="Kenji Okamura" w:id="131" w:date="2015-09-23T11:10:49Z">
        <w:r w:rsidDel="00000000" w:rsidR="00000000" w:rsidRPr="00000000">
          <w:rPr>
            <w:color w:val="333333"/>
            <w:sz w:val="18"/>
            <w:szCs w:val="18"/>
            <w:highlight w:val="white"/>
            <w:rtl w:val="0"/>
          </w:rPr>
          <w:t xml:space="preserve">において学習とは重要な要素である</w:t>
        </w:r>
      </w:ins>
      <w:del w:author="Kenji Okamura" w:id="131" w:date="2015-09-23T11:10:49Z">
        <w:r w:rsidDel="00000000" w:rsidR="00000000" w:rsidRPr="00000000">
          <w:rPr>
            <w:color w:val="333333"/>
            <w:sz w:val="18"/>
            <w:szCs w:val="18"/>
            <w:highlight w:val="white"/>
            <w:rtl w:val="0"/>
          </w:rPr>
          <w:delText xml:space="preserve">でメジャーな行動だ</w:delText>
        </w:r>
      </w:del>
      <w:r w:rsidDel="00000000" w:rsidR="00000000" w:rsidRPr="00000000">
        <w:rPr>
          <w:rFonts w:ascii="Arial Unicode MS" w:cs="Arial Unicode MS" w:eastAsia="Arial Unicode MS" w:hAnsi="Arial Unicode MS"/>
          <w:color w:val="333333"/>
          <w:sz w:val="18"/>
          <w:szCs w:val="18"/>
          <w:highlight w:val="white"/>
          <w:rtl w:val="0"/>
        </w:rPr>
        <w:t xml:space="preserve">。長い目で見れば、</w:t>
      </w:r>
      <w:ins w:author="Kenji Okamura" w:id="132" w:date="2015-09-23T12:39:17Z">
        <w:r w:rsidDel="00000000" w:rsidR="00000000" w:rsidRPr="00000000">
          <w:rPr>
            <w:color w:val="333333"/>
            <w:sz w:val="18"/>
            <w:szCs w:val="18"/>
            <w:highlight w:val="white"/>
            <w:rtl w:val="0"/>
          </w:rPr>
          <w:t xml:space="preserve">学習を</w:t>
        </w:r>
      </w:ins>
      <w:r w:rsidDel="00000000" w:rsidR="00000000" w:rsidRPr="00000000">
        <w:rPr>
          <w:rFonts w:ascii="SimSun" w:cs="SimSun" w:eastAsia="SimSun" w:hAnsi="SimSun"/>
          <w:color w:val="333333"/>
          <w:sz w:val="18"/>
          <w:szCs w:val="18"/>
          <w:highlight w:val="white"/>
          <w:rtl w:val="0"/>
        </w:rPr>
        <w:t xml:space="preserve">縮小</w:t>
      </w:r>
      <w:ins w:author="Kenji Okamura" w:id="133" w:date="2015-09-23T11:11:37Z">
        <w:r w:rsidDel="00000000" w:rsidR="00000000" w:rsidRPr="00000000">
          <w:rPr>
            <w:color w:val="333333"/>
            <w:sz w:val="18"/>
            <w:szCs w:val="18"/>
            <w:highlight w:val="white"/>
            <w:rtl w:val="0"/>
          </w:rPr>
          <w:t xml:space="preserve">することは</w:t>
        </w:r>
      </w:ins>
      <w:del w:author="Kenji Okamura" w:id="133" w:date="2015-09-23T11:11:37Z">
        <w:r w:rsidDel="00000000" w:rsidR="00000000" w:rsidRPr="00000000">
          <w:rPr>
            <w:color w:val="333333"/>
            <w:sz w:val="18"/>
            <w:szCs w:val="18"/>
            <w:highlight w:val="white"/>
            <w:rtl w:val="0"/>
          </w:rPr>
          <w:delText xml:space="preserve">学習は学びを</w:delText>
        </w:r>
      </w:del>
      <w:r w:rsidDel="00000000" w:rsidR="00000000" w:rsidRPr="00000000">
        <w:rPr>
          <w:rFonts w:ascii="SimSun" w:cs="SimSun" w:eastAsia="SimSun" w:hAnsi="SimSun"/>
          <w:color w:val="333333"/>
          <w:sz w:val="18"/>
          <w:szCs w:val="18"/>
          <w:highlight w:val="white"/>
          <w:rtl w:val="0"/>
        </w:rPr>
        <w:t xml:space="preserve">効率化</w:t>
      </w:r>
      <w:del w:author="Kenji Okamura" w:id="134" w:date="2015-09-23T12:39:43Z">
        <w:r w:rsidDel="00000000" w:rsidR="00000000" w:rsidRPr="00000000">
          <w:rPr>
            <w:color w:val="333333"/>
            <w:sz w:val="18"/>
            <w:szCs w:val="18"/>
            <w:highlight w:val="white"/>
            <w:rtl w:val="0"/>
          </w:rPr>
          <w:delText xml:space="preserve">す</w:delText>
        </w:r>
      </w:del>
      <w:ins w:author="Kenji Okamura" w:id="134" w:date="2015-09-23T12:39:43Z">
        <w:r w:rsidDel="00000000" w:rsidR="00000000" w:rsidRPr="00000000">
          <w:rPr>
            <w:color w:val="333333"/>
            <w:sz w:val="18"/>
            <w:szCs w:val="18"/>
            <w:highlight w:val="white"/>
            <w:rtl w:val="0"/>
          </w:rPr>
          <w:t xml:space="preserve">を</w:t>
        </w:r>
        <w:r w:rsidDel="00000000" w:rsidR="00000000" w:rsidRPr="00000000">
          <w:rPr>
            <w:color w:val="333333"/>
            <w:sz w:val="18"/>
            <w:szCs w:val="18"/>
            <w:highlight w:val="white"/>
            <w:rtl w:val="0"/>
          </w:rPr>
          <w:t xml:space="preserve">下げ</w:t>
        </w:r>
      </w:ins>
      <w:del w:author="Kenji Okamura" w:id="134" w:date="2015-09-23T12:39:43Z">
        <w:r w:rsidDel="00000000" w:rsidR="00000000" w:rsidRPr="00000000">
          <w:rPr>
            <w:color w:val="333333"/>
            <w:sz w:val="18"/>
            <w:szCs w:val="18"/>
            <w:highlight w:val="white"/>
            <w:rtl w:val="0"/>
          </w:rPr>
          <w:delText xml:space="preserve">る</w:delText>
        </w:r>
      </w:del>
      <w:r w:rsidDel="00000000" w:rsidR="00000000" w:rsidRPr="00000000">
        <w:rPr>
          <w:rFonts w:ascii="Arial Unicode MS" w:cs="Arial Unicode MS" w:eastAsia="Arial Unicode MS" w:hAnsi="Arial Unicode MS"/>
          <w:color w:val="333333"/>
          <w:sz w:val="18"/>
          <w:szCs w:val="18"/>
          <w:highlight w:val="white"/>
          <w:rtl w:val="0"/>
        </w:rPr>
        <w:t xml:space="preserve">、</w:t>
      </w:r>
      <w:del w:author="Kenji Okamura" w:id="135" w:date="2015-09-23T12:39:48Z">
        <w:r w:rsidDel="00000000" w:rsidR="00000000" w:rsidRPr="00000000">
          <w:rPr>
            <w:color w:val="333333"/>
            <w:sz w:val="18"/>
            <w:szCs w:val="18"/>
            <w:highlight w:val="white"/>
            <w:rtl w:val="0"/>
          </w:rPr>
          <w:delText xml:space="preserve">もしくは</w:delText>
        </w:r>
      </w:del>
      <w:r w:rsidDel="00000000" w:rsidR="00000000" w:rsidRPr="00000000">
        <w:rPr>
          <w:rFonts w:ascii="SimSun" w:cs="SimSun" w:eastAsia="SimSun" w:hAnsi="SimSun"/>
          <w:color w:val="333333"/>
          <w:sz w:val="18"/>
          <w:szCs w:val="18"/>
          <w:highlight w:val="white"/>
          <w:rtl w:val="0"/>
        </w:rPr>
        <w:t xml:space="preserve">増大させ</w:t>
      </w:r>
      <w:ins w:author="Kenji Okamura" w:id="136" w:date="2015-09-23T12:39:53Z">
        <w:r w:rsidDel="00000000" w:rsidR="00000000" w:rsidRPr="00000000">
          <w:rPr>
            <w:color w:val="333333"/>
            <w:sz w:val="18"/>
            <w:szCs w:val="18"/>
            <w:highlight w:val="white"/>
            <w:rtl w:val="0"/>
          </w:rPr>
          <w:t xml:space="preserve">ることは</w:t>
        </w:r>
      </w:ins>
      <w:r w:rsidDel="00000000" w:rsidR="00000000" w:rsidRPr="00000000">
        <w:rPr>
          <w:rFonts w:ascii="Arial Unicode MS" w:cs="Arial Unicode MS" w:eastAsia="Arial Unicode MS" w:hAnsi="Arial Unicode MS"/>
          <w:color w:val="333333"/>
          <w:sz w:val="18"/>
          <w:szCs w:val="18"/>
          <w:highlight w:val="white"/>
          <w:rtl w:val="0"/>
        </w:rPr>
        <w:t xml:space="preserve">ない。フォーチューン誌</w:t>
      </w:r>
      <w:ins w:author="Kenji Okamura" w:id="137" w:date="2015-09-23T11:17:13Z">
        <w:r w:rsidDel="00000000" w:rsidR="00000000" w:rsidRPr="00000000">
          <w:rPr>
            <w:color w:val="333333"/>
            <w:sz w:val="18"/>
            <w:szCs w:val="18"/>
            <w:highlight w:val="white"/>
            <w:rtl w:val="0"/>
          </w:rPr>
          <w:t xml:space="preserve">で</w:t>
        </w:r>
        <w:r w:rsidDel="00000000" w:rsidR="00000000" w:rsidRPr="00000000">
          <w:rPr>
            <w:color w:val="333333"/>
            <w:sz w:val="18"/>
            <w:szCs w:val="18"/>
            <w:highlight w:val="white"/>
            <w:rtl w:val="0"/>
          </w:rPr>
          <w:t xml:space="preserve">シャーマンは次のように述べている；</w:t>
        </w:r>
      </w:ins>
      <w:del w:author="Kenji Okamura" w:id="137" w:date="2015-09-23T11:17:13Z">
        <w:r w:rsidDel="00000000" w:rsidR="00000000" w:rsidRPr="00000000">
          <w:rPr>
            <w:color w:val="333333"/>
            <w:sz w:val="18"/>
            <w:szCs w:val="18"/>
            <w:highlight w:val="white"/>
            <w:rtl w:val="0"/>
          </w:rPr>
          <w:delText xml:space="preserve">によると</w:delText>
        </w:r>
      </w:del>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color w:val="333333"/>
          <w:sz w:val="27"/>
          <w:szCs w:val="27"/>
          <w:highlight w:val="white"/>
          <w:rtl w:val="0"/>
        </w:rPr>
        <w:t xml:space="preserve">Workers will be rewarded for knowledge and adaptability. Specialization is out, a new-style generalism is in. The most employable people will be flexible folk who can move easily from one function to another, integrating diverse disciplines and perspectives… people will need the ability not only to learn fundamentally new skills but also to unlearn outdated ways.</w:t>
      </w:r>
    </w:p>
    <w:p w:rsidR="00000000" w:rsidDel="00000000" w:rsidP="00000000" w:rsidRDefault="00000000" w:rsidRPr="00000000">
      <w:pPr>
        <w:spacing w:line="342.85715738932277" w:lineRule="auto"/>
        <w:contextualSpacing w:val="0"/>
      </w:pPr>
      <w:ins w:author="Kenji Okamura" w:id="138" w:date="2015-09-23T11:12:53Z">
        <w:r w:rsidDel="00000000" w:rsidR="00000000" w:rsidRPr="00000000">
          <w:rPr>
            <w:color w:val="333333"/>
            <w:sz w:val="27"/>
            <w:szCs w:val="27"/>
            <w:highlight w:val="white"/>
            <w:rtl w:val="0"/>
          </w:rPr>
          <w:t xml:space="preserve">作業者</w:t>
        </w:r>
      </w:ins>
      <w:del w:author="Kenji Okamura" w:id="138" w:date="2015-09-23T11:12:53Z">
        <w:r w:rsidDel="00000000" w:rsidR="00000000" w:rsidRPr="00000000">
          <w:rPr>
            <w:color w:val="333333"/>
            <w:sz w:val="18"/>
            <w:szCs w:val="18"/>
            <w:highlight w:val="white"/>
            <w:rtl w:val="0"/>
          </w:rPr>
          <w:delText xml:space="preserve">労働者</w:delText>
        </w:r>
      </w:del>
      <w:r w:rsidDel="00000000" w:rsidR="00000000" w:rsidRPr="00000000">
        <w:rPr>
          <w:rFonts w:ascii="Arial Unicode MS" w:cs="Arial Unicode MS" w:eastAsia="Arial Unicode MS" w:hAnsi="Arial Unicode MS"/>
          <w:color w:val="333333"/>
          <w:sz w:val="18"/>
          <w:szCs w:val="18"/>
          <w:highlight w:val="white"/>
          <w:rtl w:val="0"/>
        </w:rPr>
        <w:t xml:space="preserve">は</w:t>
      </w:r>
      <w:ins w:author="Kenji Okamura" w:id="139" w:date="2015-09-23T11:12:57Z">
        <w:r w:rsidDel="00000000" w:rsidR="00000000" w:rsidRPr="00000000">
          <w:rPr>
            <w:color w:val="333333"/>
            <w:sz w:val="18"/>
            <w:szCs w:val="18"/>
            <w:highlight w:val="white"/>
            <w:rtl w:val="0"/>
          </w:rPr>
          <w:t xml:space="preserve">その</w:t>
        </w:r>
      </w:ins>
      <w:r w:rsidDel="00000000" w:rsidR="00000000" w:rsidRPr="00000000">
        <w:rPr>
          <w:rFonts w:ascii="SimSun" w:cs="SimSun" w:eastAsia="SimSun" w:hAnsi="SimSun"/>
          <w:color w:val="333333"/>
          <w:sz w:val="18"/>
          <w:szCs w:val="18"/>
          <w:highlight w:val="white"/>
          <w:rtl w:val="0"/>
        </w:rPr>
        <w:t xml:space="preserve">知識と適応性</w:t>
      </w:r>
      <w:ins w:author="Kenji Okamura" w:id="140" w:date="2015-09-23T11:14:23Z">
        <w:r w:rsidDel="00000000" w:rsidR="00000000" w:rsidRPr="00000000">
          <w:rPr>
            <w:color w:val="333333"/>
            <w:sz w:val="18"/>
            <w:szCs w:val="18"/>
            <w:highlight w:val="white"/>
            <w:rtl w:val="0"/>
          </w:rPr>
          <w:t xml:space="preserve">が</w:t>
        </w:r>
        <w:r w:rsidDel="00000000" w:rsidR="00000000" w:rsidRPr="00000000">
          <w:rPr>
            <w:color w:val="333333"/>
            <w:sz w:val="18"/>
            <w:szCs w:val="18"/>
            <w:highlight w:val="white"/>
            <w:rtl w:val="0"/>
          </w:rPr>
          <w:t xml:space="preserve">評価される。</w:t>
        </w:r>
      </w:ins>
      <w:del w:author="Kenji Okamura" w:id="140" w:date="2015-09-23T11:14:23Z">
        <w:r w:rsidDel="00000000" w:rsidR="00000000" w:rsidRPr="00000000">
          <w:rPr>
            <w:color w:val="333333"/>
            <w:sz w:val="18"/>
            <w:szCs w:val="18"/>
            <w:highlight w:val="white"/>
            <w:rtl w:val="0"/>
          </w:rPr>
          <w:delText xml:space="preserve">のため報いられる</w:delText>
        </w:r>
      </w:del>
      <w:del w:author="Kenji Okamura" w:id="141" w:date="2015-09-23T11:14:19Z">
        <w:r w:rsidDel="00000000" w:rsidR="00000000" w:rsidRPr="00000000">
          <w:rPr>
            <w:color w:val="333333"/>
            <w:sz w:val="18"/>
            <w:szCs w:val="18"/>
            <w:highlight w:val="white"/>
            <w:rtl w:val="0"/>
          </w:rPr>
          <w:delText xml:space="preserve">。専門化は外にし</w:delText>
        </w:r>
      </w:del>
      <w:r w:rsidDel="00000000" w:rsidR="00000000" w:rsidRPr="00000000">
        <w:rPr>
          <w:rFonts w:ascii="Arial Unicode MS" w:cs="Arial Unicode MS" w:eastAsia="Arial Unicode MS" w:hAnsi="Arial Unicode MS"/>
          <w:color w:val="333333"/>
          <w:sz w:val="18"/>
          <w:szCs w:val="18"/>
          <w:highlight w:val="white"/>
          <w:rtl w:val="0"/>
        </w:rPr>
        <w:t xml:space="preserve">、</w:t>
      </w:r>
      <w:del w:author="Kenji Okamura" w:id="142" w:date="2015-09-23T11:13:46Z">
        <w:r w:rsidDel="00000000" w:rsidR="00000000" w:rsidRPr="00000000">
          <w:rPr>
            <w:color w:val="333333"/>
            <w:sz w:val="18"/>
            <w:szCs w:val="18"/>
            <w:highlight w:val="white"/>
            <w:rtl w:val="0"/>
          </w:rPr>
          <w:delText xml:space="preserve">新しいスタイルは</w:delText>
        </w:r>
      </w:del>
      <w:r w:rsidDel="00000000" w:rsidR="00000000" w:rsidRPr="00000000">
        <w:rPr>
          <w:rFonts w:ascii="SimSun" w:cs="SimSun" w:eastAsia="SimSun" w:hAnsi="SimSun"/>
          <w:color w:val="333333"/>
          <w:sz w:val="18"/>
          <w:szCs w:val="18"/>
          <w:highlight w:val="white"/>
          <w:rtl w:val="0"/>
        </w:rPr>
        <w:t xml:space="preserve">全体主義</w:t>
      </w:r>
      <w:ins w:author="Kenji Okamura" w:id="143" w:date="2015-09-23T11:14:13Z">
        <w:r w:rsidDel="00000000" w:rsidR="00000000" w:rsidRPr="00000000">
          <w:rPr>
            <w:color w:val="333333"/>
            <w:sz w:val="18"/>
            <w:szCs w:val="18"/>
            <w:highlight w:val="white"/>
            <w:rtl w:val="0"/>
          </w:rPr>
          <w:t xml:space="preserve">という新しいスタイルが、専門性に取って代わる</w:t>
        </w:r>
      </w:ins>
      <w:del w:author="Kenji Okamura" w:id="143" w:date="2015-09-23T11:14:13Z">
        <w:r w:rsidDel="00000000" w:rsidR="00000000" w:rsidRPr="00000000">
          <w:rPr>
            <w:color w:val="333333"/>
            <w:sz w:val="18"/>
            <w:szCs w:val="18"/>
            <w:highlight w:val="white"/>
            <w:rtl w:val="0"/>
          </w:rPr>
          <w:delText xml:space="preserve">を内にする</w:delText>
        </w:r>
      </w:del>
      <w:r w:rsidDel="00000000" w:rsidR="00000000" w:rsidRPr="00000000">
        <w:rPr>
          <w:rFonts w:ascii="Arial Unicode MS" w:cs="Arial Unicode MS" w:eastAsia="Arial Unicode MS" w:hAnsi="Arial Unicode MS"/>
          <w:color w:val="333333"/>
          <w:sz w:val="18"/>
          <w:szCs w:val="18"/>
          <w:highlight w:val="white"/>
          <w:rtl w:val="0"/>
        </w:rPr>
        <w:t xml:space="preserve">。最も雇用に適した人々は、1つの機能から別のものに容易に動くことができる柔軟な人々になるだろう。多様な分野と</w:t>
      </w:r>
      <w:ins w:author="Kenji Okamura" w:id="144" w:date="2015-09-23T11:15:24Z">
        <w:r w:rsidDel="00000000" w:rsidR="00000000" w:rsidRPr="00000000">
          <w:rPr>
            <w:color w:val="333333"/>
            <w:sz w:val="18"/>
            <w:szCs w:val="18"/>
            <w:highlight w:val="white"/>
            <w:rtl w:val="0"/>
          </w:rPr>
          <w:t xml:space="preserve">視点</w:t>
        </w:r>
      </w:ins>
      <w:del w:author="Kenji Okamura" w:id="144" w:date="2015-09-23T11:15:24Z">
        <w:r w:rsidDel="00000000" w:rsidR="00000000" w:rsidRPr="00000000">
          <w:rPr>
            <w:color w:val="333333"/>
            <w:sz w:val="18"/>
            <w:szCs w:val="18"/>
            <w:highlight w:val="white"/>
            <w:rtl w:val="0"/>
          </w:rPr>
          <w:delText xml:space="preserve">パースペクティブ</w:delText>
        </w:r>
      </w:del>
      <w:r w:rsidDel="00000000" w:rsidR="00000000" w:rsidRPr="00000000">
        <w:rPr>
          <w:rFonts w:ascii="Arial Unicode MS" w:cs="Arial Unicode MS" w:eastAsia="Arial Unicode MS" w:hAnsi="Arial Unicode MS"/>
          <w:color w:val="333333"/>
          <w:sz w:val="18"/>
          <w:szCs w:val="18"/>
          <w:highlight w:val="white"/>
          <w:rtl w:val="0"/>
        </w:rPr>
        <w:t xml:space="preserve">を統合する……根本的に新しいスキルを学ぶだけではなく、旧式な方法を忘れる</w:t>
      </w:r>
      <w:del w:author="Kenji Okamura" w:id="145" w:date="2015-09-23T11:16:35Z">
        <w:r w:rsidDel="00000000" w:rsidR="00000000" w:rsidRPr="00000000">
          <w:rPr>
            <w:color w:val="333333"/>
            <w:sz w:val="18"/>
            <w:szCs w:val="18"/>
            <w:highlight w:val="white"/>
            <w:rtl w:val="0"/>
          </w:rPr>
          <w:delText xml:space="preserve">ためにも、人々には</w:delText>
        </w:r>
      </w:del>
      <w:r w:rsidDel="00000000" w:rsidR="00000000" w:rsidRPr="00000000">
        <w:rPr>
          <w:rFonts w:ascii="SimSun" w:cs="SimSun" w:eastAsia="SimSun" w:hAnsi="SimSun"/>
          <w:color w:val="333333"/>
          <w:sz w:val="18"/>
          <w:szCs w:val="18"/>
          <w:highlight w:val="white"/>
          <w:rtl w:val="0"/>
        </w:rPr>
        <w:t xml:space="preserve">能力が必要である。</w:t>
      </w:r>
    </w:p>
    <w:p w:rsidR="00000000" w:rsidDel="00000000" w:rsidP="00000000" w:rsidRDefault="00000000" w:rsidRPr="00000000">
      <w:pPr>
        <w:spacing w:line="342.85715738932277"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320" w:before="340" w:line="264" w:lineRule="auto"/>
        <w:contextualSpacing w:val="0"/>
      </w:pPr>
      <w:bookmarkStart w:colFirst="0" w:colLast="0" w:name="h.7rxb9xtnp070" w:id="7"/>
      <w:bookmarkEnd w:id="7"/>
      <w:r w:rsidDel="00000000" w:rsidR="00000000" w:rsidRPr="00000000">
        <w:rPr>
          <w:rFonts w:ascii="Arial" w:cs="Arial" w:eastAsia="Arial" w:hAnsi="Arial"/>
          <w:color w:val="1997c0"/>
          <w:sz w:val="34"/>
          <w:szCs w:val="34"/>
          <w:highlight w:val="white"/>
          <w:rtl w:val="0"/>
        </w:rPr>
        <w:t xml:space="preserve">Team makes decisions</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8"/>
          <w:szCs w:val="18"/>
          <w:rtl w:val="0"/>
        </w:rPr>
        <w:t xml:space="preserve">チーム</w:t>
      </w:r>
      <w:ins w:author="Kenji Okamura" w:id="146" w:date="2015-09-23T11:20:36Z">
        <w:r w:rsidDel="00000000" w:rsidR="00000000" w:rsidRPr="00000000">
          <w:rPr>
            <w:sz w:val="18"/>
            <w:szCs w:val="18"/>
            <w:rtl w:val="0"/>
          </w:rPr>
          <w:t xml:space="preserve">が</w:t>
        </w:r>
        <w:r w:rsidDel="00000000" w:rsidR="00000000" w:rsidRPr="00000000">
          <w:rPr>
            <w:sz w:val="18"/>
            <w:szCs w:val="18"/>
            <w:rtl w:val="0"/>
          </w:rPr>
          <w:t xml:space="preserve">判断する</w:t>
        </w:r>
      </w:ins>
      <w:del w:author="Kenji Okamura" w:id="146" w:date="2015-09-23T11:20:36Z">
        <w:r w:rsidDel="00000000" w:rsidR="00000000" w:rsidRPr="00000000">
          <w:rPr>
            <w:sz w:val="18"/>
            <w:szCs w:val="18"/>
            <w:rtl w:val="0"/>
          </w:rPr>
          <w:delText xml:space="preserve">の合意形成</w:delText>
        </w:r>
      </w:del>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color w:val="333333"/>
          <w:sz w:val="27"/>
          <w:szCs w:val="27"/>
          <w:highlight w:val="white"/>
          <w:rtl w:val="0"/>
        </w:rPr>
        <w:t xml:space="preserve">Self-managing teams make their own decisions. However, many people grew up in a command-and-control environment where management made decisions for them. A ScrumMaster can help the team learn how to make decisions. A team agreement on how to make decisions is more important than the specific decision-making method.</w:t>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color w:val="333333"/>
          <w:sz w:val="18"/>
          <w:szCs w:val="18"/>
          <w:highlight w:val="white"/>
          <w:rtl w:val="0"/>
        </w:rPr>
        <w:t xml:space="preserve">自己管理チームは自ら</w:t>
      </w:r>
      <w:ins w:author="Kenji Okamura" w:id="147" w:date="2015-09-23T11:20:44Z">
        <w:r w:rsidDel="00000000" w:rsidR="00000000" w:rsidRPr="00000000">
          <w:rPr>
            <w:color w:val="333333"/>
            <w:sz w:val="18"/>
            <w:szCs w:val="18"/>
            <w:highlight w:val="white"/>
            <w:rtl w:val="0"/>
          </w:rPr>
          <w:t xml:space="preserve">判断</w:t>
        </w:r>
      </w:ins>
      <w:del w:author="Kenji Okamura" w:id="147" w:date="2015-09-23T11:20:44Z">
        <w:r w:rsidDel="00000000" w:rsidR="00000000" w:rsidRPr="00000000">
          <w:rPr>
            <w:color w:val="333333"/>
            <w:sz w:val="18"/>
            <w:szCs w:val="18"/>
            <w:highlight w:val="white"/>
            <w:rtl w:val="0"/>
          </w:rPr>
          <w:delText xml:space="preserve">の合意形成</w:delText>
        </w:r>
      </w:del>
      <w:r w:rsidDel="00000000" w:rsidR="00000000" w:rsidRPr="00000000">
        <w:rPr>
          <w:rFonts w:ascii="Arial Unicode MS" w:cs="Arial Unicode MS" w:eastAsia="Arial Unicode MS" w:hAnsi="Arial Unicode MS"/>
          <w:color w:val="333333"/>
          <w:sz w:val="18"/>
          <w:szCs w:val="18"/>
          <w:highlight w:val="white"/>
          <w:rtl w:val="0"/>
        </w:rPr>
        <w:t xml:space="preserve">を行うことが出来る。</w:t>
      </w:r>
      <w:ins w:author="Kenji Okamura" w:id="148" w:date="2015-09-23T12:40:43Z">
        <w:r w:rsidDel="00000000" w:rsidR="00000000" w:rsidRPr="00000000">
          <w:rPr>
            <w:color w:val="333333"/>
            <w:sz w:val="18"/>
            <w:szCs w:val="18"/>
            <w:highlight w:val="white"/>
            <w:rtl w:val="0"/>
          </w:rPr>
          <w:t xml:space="preserve">しかし、</w:t>
        </w:r>
      </w:ins>
      <w:del w:author="Kenji Okamura" w:id="148" w:date="2015-09-23T12:40:43Z">
        <w:r w:rsidDel="00000000" w:rsidR="00000000" w:rsidRPr="00000000">
          <w:rPr>
            <w:color w:val="333333"/>
            <w:sz w:val="18"/>
            <w:szCs w:val="18"/>
            <w:highlight w:val="white"/>
            <w:rtl w:val="0"/>
          </w:rPr>
          <w:delText xml:space="preserve">どれほど</w:delText>
        </w:r>
      </w:del>
      <w:r w:rsidDel="00000000" w:rsidR="00000000" w:rsidRPr="00000000">
        <w:rPr>
          <w:rFonts w:ascii="SimSun" w:cs="SimSun" w:eastAsia="SimSun" w:hAnsi="SimSun"/>
          <w:color w:val="333333"/>
          <w:sz w:val="18"/>
          <w:szCs w:val="18"/>
          <w:highlight w:val="white"/>
          <w:rtl w:val="0"/>
        </w:rPr>
        <w:t xml:space="preserve">多くの人々</w:t>
      </w:r>
      <w:ins w:author="Kenji Okamura" w:id="149" w:date="2015-09-23T11:18:24Z">
        <w:r w:rsidDel="00000000" w:rsidR="00000000" w:rsidRPr="00000000">
          <w:rPr>
            <w:color w:val="333333"/>
            <w:sz w:val="18"/>
            <w:szCs w:val="18"/>
            <w:highlight w:val="white"/>
            <w:rtl w:val="0"/>
          </w:rPr>
          <w:t xml:space="preserve">は</w:t>
        </w:r>
        <w:r w:rsidDel="00000000" w:rsidR="00000000" w:rsidRPr="00000000">
          <w:rPr>
            <w:color w:val="333333"/>
            <w:sz w:val="18"/>
            <w:szCs w:val="18"/>
            <w:highlight w:val="white"/>
            <w:rtl w:val="0"/>
          </w:rPr>
          <w:t xml:space="preserve">管理者が判断を行う</w:t>
        </w:r>
      </w:ins>
      <w:del w:author="Kenji Okamura" w:id="149" w:date="2015-09-23T11:18:24Z">
        <w:r w:rsidDel="00000000" w:rsidR="00000000" w:rsidRPr="00000000">
          <w:rPr>
            <w:color w:val="333333"/>
            <w:sz w:val="18"/>
            <w:szCs w:val="18"/>
            <w:highlight w:val="white"/>
            <w:rtl w:val="0"/>
          </w:rPr>
          <w:delText xml:space="preserve">が</w:delText>
        </w:r>
      </w:del>
      <w:r w:rsidDel="00000000" w:rsidR="00000000" w:rsidRPr="00000000">
        <w:rPr>
          <w:rFonts w:ascii="SimSun" w:cs="SimSun" w:eastAsia="SimSun" w:hAnsi="SimSun"/>
          <w:color w:val="333333"/>
          <w:sz w:val="18"/>
          <w:szCs w:val="18"/>
          <w:highlight w:val="white"/>
          <w:rtl w:val="0"/>
        </w:rPr>
        <w:t xml:space="preserve">命令統制下で成長</w:t>
      </w:r>
      <w:ins w:author="Kenji Okamura" w:id="150" w:date="2015-09-23T11:21:16Z">
        <w:r w:rsidDel="00000000" w:rsidR="00000000" w:rsidRPr="00000000">
          <w:rPr>
            <w:color w:val="333333"/>
            <w:sz w:val="18"/>
            <w:szCs w:val="18"/>
            <w:highlight w:val="white"/>
            <w:rtl w:val="0"/>
          </w:rPr>
          <w:t xml:space="preserve">してきた。</w:t>
        </w:r>
      </w:ins>
      <w:del w:author="Kenji Okamura" w:id="150" w:date="2015-09-23T11:21:16Z">
        <w:r w:rsidDel="00000000" w:rsidR="00000000" w:rsidRPr="00000000">
          <w:rPr>
            <w:color w:val="333333"/>
            <w:sz w:val="18"/>
            <w:szCs w:val="18"/>
            <w:highlight w:val="white"/>
            <w:rtl w:val="0"/>
          </w:rPr>
          <w:delText xml:space="preserve">したとしても、管理は彼ら自身で合意形成する。</w:delText>
        </w:r>
      </w:del>
      <w:ins w:author="Kenji Okamura" w:id="150" w:date="2015-09-23T11:21:16Z">
        <w:r w:rsidDel="00000000" w:rsidR="00000000" w:rsidRPr="00000000">
          <w:rPr>
            <w:color w:val="333333"/>
            <w:sz w:val="18"/>
            <w:szCs w:val="18"/>
            <w:highlight w:val="white"/>
            <w:rtl w:val="0"/>
          </w:rPr>
          <w:t xml:space="preserve">チームにおいて判断を行う手法の学習に、</w:t>
        </w:r>
      </w:ins>
      <w:r w:rsidDel="00000000" w:rsidR="00000000" w:rsidRPr="00000000">
        <w:rPr>
          <w:rFonts w:ascii="Arial Unicode MS" w:cs="Arial Unicode MS" w:eastAsia="Arial Unicode MS" w:hAnsi="Arial Unicode MS"/>
          <w:color w:val="333333"/>
          <w:sz w:val="18"/>
          <w:szCs w:val="18"/>
          <w:highlight w:val="white"/>
          <w:rtl w:val="0"/>
        </w:rPr>
        <w:t xml:space="preserve">スクラムマスター</w:t>
      </w:r>
      <w:ins w:author="Kenji Okamura" w:id="151" w:date="2015-09-23T11:21:52Z">
        <w:r w:rsidDel="00000000" w:rsidR="00000000" w:rsidRPr="00000000">
          <w:rPr>
            <w:color w:val="333333"/>
            <w:sz w:val="18"/>
            <w:szCs w:val="18"/>
            <w:highlight w:val="white"/>
            <w:rtl w:val="0"/>
          </w:rPr>
          <w:t xml:space="preserve">が</w:t>
        </w:r>
        <w:r w:rsidDel="00000000" w:rsidR="00000000" w:rsidRPr="00000000">
          <w:rPr>
            <w:color w:val="333333"/>
            <w:sz w:val="18"/>
            <w:szCs w:val="18"/>
            <w:highlight w:val="white"/>
            <w:rtl w:val="0"/>
          </w:rPr>
          <w:t xml:space="preserve">一役を担う</w:t>
        </w:r>
      </w:ins>
      <w:del w:author="Kenji Okamura" w:id="151" w:date="2015-09-23T11:21:52Z">
        <w:r w:rsidDel="00000000" w:rsidR="00000000" w:rsidRPr="00000000">
          <w:rPr>
            <w:color w:val="333333"/>
            <w:sz w:val="18"/>
            <w:szCs w:val="18"/>
            <w:highlight w:val="white"/>
            <w:rtl w:val="0"/>
          </w:rPr>
          <w:delText xml:space="preserve">は彼らがどのように合意形成するか学びを助ける。</w:delText>
        </w:r>
      </w:del>
      <w:ins w:author="Kenji Okamura" w:id="151" w:date="2015-09-23T11:21:52Z">
        <w:r w:rsidDel="00000000" w:rsidR="00000000" w:rsidRPr="00000000">
          <w:rPr>
            <w:color w:val="333333"/>
            <w:sz w:val="18"/>
            <w:szCs w:val="18"/>
            <w:highlight w:val="white"/>
            <w:rtl w:val="0"/>
          </w:rPr>
          <w:t xml:space="preserve">どのように判断を行うかに関する</w:t>
        </w:r>
      </w:ins>
      <w:del w:author="Kenji Okamura" w:id="152" w:date="2015-09-23T11:21:55Z">
        <w:r w:rsidDel="00000000" w:rsidR="00000000" w:rsidRPr="00000000">
          <w:rPr>
            <w:color w:val="333333"/>
            <w:sz w:val="18"/>
            <w:szCs w:val="18"/>
            <w:highlight w:val="white"/>
            <w:rtl w:val="0"/>
          </w:rPr>
          <w:delText xml:space="preserve">チームの</w:delText>
        </w:r>
      </w:del>
      <w:r w:rsidDel="00000000" w:rsidR="00000000" w:rsidRPr="00000000">
        <w:rPr>
          <w:rFonts w:ascii="SimSun" w:cs="SimSun" w:eastAsia="SimSun" w:hAnsi="SimSun"/>
          <w:color w:val="333333"/>
          <w:sz w:val="18"/>
          <w:szCs w:val="18"/>
          <w:highlight w:val="white"/>
          <w:rtl w:val="0"/>
        </w:rPr>
        <w:t xml:space="preserve">合意形成</w:t>
      </w:r>
      <w:ins w:author="Kenji Okamura" w:id="153" w:date="2015-09-23T11:22:05Z">
        <w:r w:rsidDel="00000000" w:rsidR="00000000" w:rsidRPr="00000000">
          <w:rPr>
            <w:color w:val="333333"/>
            <w:sz w:val="18"/>
            <w:szCs w:val="18"/>
            <w:highlight w:val="white"/>
            <w:rtl w:val="0"/>
          </w:rPr>
          <w:t xml:space="preserve">は、</w:t>
        </w:r>
      </w:ins>
      <w:del w:author="Kenji Okamura" w:id="154" w:date="2015-09-23T11:22:33Z">
        <w:r w:rsidDel="00000000" w:rsidR="00000000" w:rsidRPr="00000000">
          <w:rPr>
            <w:color w:val="333333"/>
            <w:sz w:val="18"/>
            <w:szCs w:val="18"/>
            <w:highlight w:val="white"/>
            <w:rtl w:val="0"/>
          </w:rPr>
          <w:delText xml:space="preserve">の作り方の上での賛同は、</w:delText>
        </w:r>
      </w:del>
      <w:ins w:author="Kenji Okamura" w:id="154" w:date="2015-09-23T11:22:33Z">
        <w:r w:rsidDel="00000000" w:rsidR="00000000" w:rsidRPr="00000000">
          <w:rPr>
            <w:color w:val="333333"/>
            <w:sz w:val="18"/>
            <w:szCs w:val="18"/>
            <w:highlight w:val="white"/>
            <w:rtl w:val="0"/>
          </w:rPr>
          <w:t xml:space="preserve">判断を行う</w:t>
        </w:r>
      </w:ins>
      <w:r w:rsidDel="00000000" w:rsidR="00000000" w:rsidRPr="00000000">
        <w:rPr>
          <w:rFonts w:ascii="SimSun" w:cs="SimSun" w:eastAsia="SimSun" w:hAnsi="SimSun"/>
          <w:color w:val="333333"/>
          <w:sz w:val="18"/>
          <w:szCs w:val="18"/>
          <w:highlight w:val="white"/>
          <w:rtl w:val="0"/>
        </w:rPr>
        <w:t xml:space="preserve">特定の</w:t>
      </w:r>
      <w:del w:author="Kenji Okamura" w:id="155" w:date="2015-09-23T11:22:38Z">
        <w:r w:rsidDel="00000000" w:rsidR="00000000" w:rsidRPr="00000000">
          <w:rPr>
            <w:color w:val="333333"/>
            <w:sz w:val="18"/>
            <w:szCs w:val="18"/>
            <w:highlight w:val="white"/>
            <w:rtl w:val="0"/>
          </w:rPr>
          <w:delText xml:space="preserve">合意形成</w:delText>
        </w:r>
      </w:del>
      <w:r w:rsidDel="00000000" w:rsidR="00000000" w:rsidRPr="00000000">
        <w:rPr>
          <w:rFonts w:ascii="SimSun" w:cs="SimSun" w:eastAsia="SimSun" w:hAnsi="SimSun"/>
          <w:color w:val="333333"/>
          <w:sz w:val="18"/>
          <w:szCs w:val="18"/>
          <w:highlight w:val="white"/>
          <w:rtl w:val="0"/>
        </w:rPr>
        <w:t xml:space="preserve">手法より重要である。</w:t>
      </w:r>
    </w:p>
    <w:p w:rsidR="00000000" w:rsidDel="00000000" w:rsidP="00000000" w:rsidRDefault="00000000" w:rsidRPr="00000000">
      <w:pPr>
        <w:spacing w:line="342.85715738932277" w:lineRule="auto"/>
        <w:contextualSpacing w:val="0"/>
      </w:pPr>
      <w:r w:rsidDel="00000000" w:rsidR="00000000" w:rsidRPr="00000000">
        <w:rPr>
          <w:color w:val="333333"/>
          <w:sz w:val="27"/>
          <w:szCs w:val="27"/>
          <w:highlight w:val="white"/>
          <w:rtl w:val="0"/>
        </w:rPr>
        <w:t xml:space="preserve">The Decider protocol </w:t>
      </w:r>
      <w:hyperlink r:id="rId13">
        <w:r w:rsidDel="00000000" w:rsidR="00000000" w:rsidRPr="00000000">
          <w:rPr>
            <w:color w:val="337ab7"/>
            <w:sz w:val="27"/>
            <w:szCs w:val="27"/>
            <w:highlight w:val="white"/>
            <w:rtl w:val="0"/>
          </w:rPr>
          <w:t xml:space="preserve">[MM02]</w:t>
        </w:r>
      </w:hyperlink>
      <w:r w:rsidDel="00000000" w:rsidR="00000000" w:rsidRPr="00000000">
        <w:rPr>
          <w:color w:val="333333"/>
          <w:sz w:val="27"/>
          <w:szCs w:val="27"/>
          <w:highlight w:val="white"/>
          <w:rtl w:val="0"/>
        </w:rPr>
        <w:t xml:space="preserve">, is a quick and easy way of making consensus decisions.</w:t>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color w:val="333333"/>
          <w:sz w:val="18"/>
          <w:szCs w:val="18"/>
          <w:highlight w:val="white"/>
          <w:rtl w:val="0"/>
        </w:rPr>
        <w:t xml:space="preserve">決定者の手法は、合意形成をするための素早く容易な方法である。</w:t>
      </w:r>
    </w:p>
    <w:p w:rsidR="00000000" w:rsidDel="00000000" w:rsidP="00000000" w:rsidRDefault="00000000" w:rsidRPr="00000000">
      <w:pPr>
        <w:spacing w:line="342.85715738932277" w:lineRule="auto"/>
        <w:contextualSpacing w:val="0"/>
      </w:pPr>
      <w:r w:rsidDel="00000000" w:rsidR="00000000" w:rsidRPr="00000000">
        <w:rPr>
          <w:rFonts w:ascii="Nova Mono" w:cs="Nova Mono" w:eastAsia="Nova Mono" w:hAnsi="Nova Mono"/>
          <w:color w:val="333333"/>
          <w:sz w:val="18"/>
          <w:szCs w:val="18"/>
          <w:highlight w:val="white"/>
          <w:rtl w:val="0"/>
        </w:rPr>
        <w:t xml:space="preserve">→[Link]Software for Your Head: Core Protocols for Creating and Maintaining Shared Vision - Amazon.com</w:t>
      </w:r>
    </w:p>
    <w:p w:rsidR="00000000" w:rsidDel="00000000" w:rsidP="00000000" w:rsidRDefault="00000000" w:rsidRPr="00000000">
      <w:pPr>
        <w:spacing w:line="342.85715738932277"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320" w:before="340" w:line="264" w:lineRule="auto"/>
        <w:contextualSpacing w:val="0"/>
      </w:pPr>
      <w:bookmarkStart w:colFirst="0" w:colLast="0" w:name="h.wdcmj0296lg6" w:id="8"/>
      <w:bookmarkEnd w:id="8"/>
      <w:r w:rsidDel="00000000" w:rsidR="00000000" w:rsidRPr="00000000">
        <w:rPr>
          <w:rFonts w:ascii="Arial" w:cs="Arial" w:eastAsia="Arial" w:hAnsi="Arial"/>
          <w:color w:val="1997c0"/>
          <w:sz w:val="34"/>
          <w:szCs w:val="34"/>
          <w:highlight w:val="white"/>
          <w:rtl w:val="0"/>
        </w:rPr>
        <w:t xml:space="preserve">Have conflict in the team</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8"/>
          <w:szCs w:val="18"/>
          <w:rtl w:val="0"/>
        </w:rPr>
        <w:t xml:space="preserve">チーム内衝突</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color w:val="333333"/>
          <w:sz w:val="27"/>
          <w:szCs w:val="27"/>
          <w:highlight w:val="white"/>
          <w:rtl w:val="0"/>
        </w:rPr>
        <w:t xml:space="preserve">People working together creates conflict. That is not a bad thing. But conflict needs to be resolved. Unresolved conflict has a negative impact on team performance and creates a dysfunctional team atmosphere [Lencioni02]. Resolved conflict, on the other hand, creates learning and trust, both of which have a positive impact on performance. Conflict is an opportunity for the team to improve their performance, and hence a good thing.</w:t>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color w:val="333333"/>
          <w:sz w:val="18"/>
          <w:szCs w:val="18"/>
          <w:highlight w:val="white"/>
          <w:rtl w:val="0"/>
        </w:rPr>
        <w:t xml:space="preserve">人が一緒に働けば衝突が生じる。これは悪いことではない。しかし、衝突</w:t>
      </w:r>
      <w:ins w:author="Kenji Okamura" w:id="156" w:date="2015-09-23T11:23:19Z">
        <w:r w:rsidDel="00000000" w:rsidR="00000000" w:rsidRPr="00000000">
          <w:rPr>
            <w:color w:val="333333"/>
            <w:sz w:val="18"/>
            <w:szCs w:val="18"/>
            <w:highlight w:val="white"/>
            <w:rtl w:val="0"/>
          </w:rPr>
          <w:t xml:space="preserve">に</w:t>
        </w:r>
      </w:ins>
      <w:r w:rsidDel="00000000" w:rsidR="00000000" w:rsidRPr="00000000">
        <w:rPr>
          <w:rFonts w:ascii="Arial Unicode MS" w:cs="Arial Unicode MS" w:eastAsia="Arial Unicode MS" w:hAnsi="Arial Unicode MS"/>
          <w:color w:val="333333"/>
          <w:sz w:val="18"/>
          <w:szCs w:val="18"/>
          <w:highlight w:val="white"/>
          <w:rtl w:val="0"/>
        </w:rPr>
        <w:t xml:space="preserve">は解決</w:t>
      </w:r>
      <w:ins w:author="Kenji Okamura" w:id="157" w:date="2015-09-23T11:23:21Z">
        <w:r w:rsidDel="00000000" w:rsidR="00000000" w:rsidRPr="00000000">
          <w:rPr>
            <w:color w:val="333333"/>
            <w:sz w:val="18"/>
            <w:szCs w:val="18"/>
            <w:highlight w:val="white"/>
            <w:rtl w:val="0"/>
          </w:rPr>
          <w:t xml:space="preserve">が</w:t>
        </w:r>
      </w:ins>
      <w:del w:author="Kenji Okamura" w:id="157" w:date="2015-09-23T11:23:21Z">
        <w:r w:rsidDel="00000000" w:rsidR="00000000" w:rsidRPr="00000000">
          <w:rPr>
            <w:color w:val="333333"/>
            <w:sz w:val="18"/>
            <w:szCs w:val="18"/>
            <w:highlight w:val="white"/>
            <w:rtl w:val="0"/>
          </w:rPr>
          <w:delText xml:space="preserve">に</w:delText>
        </w:r>
      </w:del>
      <w:r w:rsidDel="00000000" w:rsidR="00000000" w:rsidRPr="00000000">
        <w:rPr>
          <w:rFonts w:ascii="SimSun" w:cs="SimSun" w:eastAsia="SimSun" w:hAnsi="SimSun"/>
          <w:color w:val="333333"/>
          <w:sz w:val="18"/>
          <w:szCs w:val="18"/>
          <w:highlight w:val="white"/>
          <w:rtl w:val="0"/>
        </w:rPr>
        <w:t xml:space="preserve">不可欠である。未解決の衝突は</w:t>
      </w:r>
      <w:ins w:author="Kenji Okamura" w:id="158" w:date="2015-09-23T11:24:17Z">
        <w:r w:rsidDel="00000000" w:rsidR="00000000" w:rsidRPr="00000000">
          <w:rPr>
            <w:color w:val="333333"/>
            <w:sz w:val="18"/>
            <w:szCs w:val="18"/>
            <w:highlight w:val="white"/>
            <w:rtl w:val="0"/>
          </w:rPr>
          <w:t xml:space="preserve">チームのパフォーマンスに</w:t>
        </w:r>
      </w:ins>
      <w:ins w:author="Kenji Okamura" w:id="159" w:date="2015-09-23T11:24:24Z">
        <w:r w:rsidDel="00000000" w:rsidR="00000000" w:rsidRPr="00000000">
          <w:rPr>
            <w:color w:val="333333"/>
            <w:sz w:val="18"/>
            <w:szCs w:val="18"/>
            <w:highlight w:val="white"/>
            <w:rtl w:val="0"/>
          </w:rPr>
          <w:t xml:space="preserve">悪い影響を</w:t>
        </w:r>
        <w:r w:rsidDel="00000000" w:rsidR="00000000" w:rsidRPr="00000000">
          <w:rPr>
            <w:color w:val="333333"/>
            <w:sz w:val="18"/>
            <w:szCs w:val="18"/>
            <w:highlight w:val="white"/>
            <w:rtl w:val="0"/>
          </w:rPr>
          <w:t xml:space="preserve">与え、</w:t>
        </w:r>
      </w:ins>
      <w:del w:author="Kenji Okamura" w:id="159" w:date="2015-09-23T11:24:24Z">
        <w:r w:rsidDel="00000000" w:rsidR="00000000" w:rsidRPr="00000000">
          <w:rPr>
            <w:color w:val="333333"/>
            <w:sz w:val="18"/>
            <w:szCs w:val="18"/>
            <w:highlight w:val="white"/>
            <w:rtl w:val="0"/>
          </w:rPr>
          <w:delText xml:space="preserve">良くないチームのパフォーマンスとインパクトを与え</w:delText>
        </w:r>
      </w:del>
      <w:r w:rsidDel="00000000" w:rsidR="00000000" w:rsidRPr="00000000">
        <w:rPr>
          <w:rFonts w:ascii="Arial Unicode MS" w:cs="Arial Unicode MS" w:eastAsia="Arial Unicode MS" w:hAnsi="Arial Unicode MS"/>
          <w:color w:val="333333"/>
          <w:sz w:val="18"/>
          <w:szCs w:val="18"/>
          <w:highlight w:val="white"/>
          <w:rtl w:val="0"/>
        </w:rPr>
        <w:t xml:space="preserve">、チームの空気に機能障害をもたらす。</w:t>
      </w:r>
      <w:ins w:author="Kenji Okamura" w:id="160" w:date="2015-09-23T11:25:15Z">
        <w:r w:rsidDel="00000000" w:rsidR="00000000" w:rsidRPr="00000000">
          <w:rPr>
            <w:color w:val="333333"/>
            <w:sz w:val="18"/>
            <w:szCs w:val="18"/>
            <w:highlight w:val="white"/>
            <w:rtl w:val="0"/>
          </w:rPr>
          <w:t xml:space="preserve">一方で</w:t>
        </w:r>
      </w:ins>
      <w:del w:author="Kenji Okamura" w:id="160" w:date="2015-09-23T11:25:15Z">
        <w:r w:rsidDel="00000000" w:rsidR="00000000" w:rsidRPr="00000000">
          <w:rPr>
            <w:color w:val="333333"/>
            <w:sz w:val="18"/>
            <w:szCs w:val="18"/>
            <w:highlight w:val="white"/>
            <w:rtl w:val="0"/>
          </w:rPr>
          <w:delText xml:space="preserve">彼らの手によって</w:delText>
        </w:r>
      </w:del>
      <w:r w:rsidDel="00000000" w:rsidR="00000000" w:rsidRPr="00000000">
        <w:rPr>
          <w:rFonts w:ascii="SimSun" w:cs="SimSun" w:eastAsia="SimSun" w:hAnsi="SimSun"/>
          <w:color w:val="333333"/>
          <w:sz w:val="18"/>
          <w:szCs w:val="18"/>
          <w:highlight w:val="white"/>
          <w:rtl w:val="0"/>
        </w:rPr>
        <w:t xml:space="preserve">解決された衝突は、</w:t>
      </w:r>
      <w:ins w:author="Kenji Okamura" w:id="161" w:date="2015-09-23T11:25:23Z">
        <w:r w:rsidDel="00000000" w:rsidR="00000000" w:rsidRPr="00000000">
          <w:rPr>
            <w:color w:val="333333"/>
            <w:sz w:val="18"/>
            <w:szCs w:val="18"/>
            <w:highlight w:val="white"/>
            <w:rtl w:val="0"/>
          </w:rPr>
          <w:t xml:space="preserve">学習</w:t>
        </w:r>
      </w:ins>
      <w:del w:author="Kenji Okamura" w:id="161" w:date="2015-09-23T11:25:23Z">
        <w:r w:rsidDel="00000000" w:rsidR="00000000" w:rsidRPr="00000000">
          <w:rPr>
            <w:color w:val="333333"/>
            <w:sz w:val="18"/>
            <w:szCs w:val="18"/>
            <w:highlight w:val="white"/>
            <w:rtl w:val="0"/>
          </w:rPr>
          <w:delText xml:space="preserve">学び</w:delText>
        </w:r>
      </w:del>
      <w:r w:rsidDel="00000000" w:rsidR="00000000" w:rsidRPr="00000000">
        <w:rPr>
          <w:rFonts w:ascii="Arial Unicode MS" w:cs="Arial Unicode MS" w:eastAsia="Arial Unicode MS" w:hAnsi="Arial Unicode MS"/>
          <w:color w:val="333333"/>
          <w:sz w:val="18"/>
          <w:szCs w:val="18"/>
          <w:highlight w:val="white"/>
          <w:rtl w:val="0"/>
        </w:rPr>
        <w:t xml:space="preserve">と信頼をもたらし、パフォーマンスに</w:t>
      </w:r>
      <w:ins w:author="Kenji Okamura" w:id="162" w:date="2015-09-23T11:25:36Z">
        <w:r w:rsidDel="00000000" w:rsidR="00000000" w:rsidRPr="00000000">
          <w:rPr>
            <w:color w:val="333333"/>
            <w:sz w:val="18"/>
            <w:szCs w:val="18"/>
            <w:highlight w:val="white"/>
            <w:rtl w:val="0"/>
          </w:rPr>
          <w:t xml:space="preserve">良い影響</w:t>
        </w:r>
      </w:ins>
      <w:del w:author="Kenji Okamura" w:id="162" w:date="2015-09-23T11:25:36Z">
        <w:r w:rsidDel="00000000" w:rsidR="00000000" w:rsidRPr="00000000">
          <w:rPr>
            <w:color w:val="333333"/>
            <w:sz w:val="18"/>
            <w:szCs w:val="18"/>
            <w:highlight w:val="white"/>
            <w:rtl w:val="0"/>
          </w:rPr>
          <w:delText xml:space="preserve">前向きなインパク</w:delText>
        </w:r>
      </w:del>
      <w:r w:rsidDel="00000000" w:rsidR="00000000" w:rsidRPr="00000000">
        <w:rPr>
          <w:rFonts w:ascii="Arial Unicode MS" w:cs="Arial Unicode MS" w:eastAsia="Arial Unicode MS" w:hAnsi="Arial Unicode MS"/>
          <w:color w:val="333333"/>
          <w:sz w:val="18"/>
          <w:szCs w:val="18"/>
          <w:highlight w:val="white"/>
          <w:rtl w:val="0"/>
        </w:rPr>
        <w:t xml:space="preserve">トを与える。</w:t>
      </w:r>
      <w:commentRangeStart w:id="2"/>
      <w:r w:rsidDel="00000000" w:rsidR="00000000" w:rsidRPr="00000000">
        <w:rPr>
          <w:rFonts w:ascii="SimSun" w:cs="SimSun" w:eastAsia="SimSun" w:hAnsi="SimSun"/>
          <w:color w:val="333333"/>
          <w:sz w:val="18"/>
          <w:szCs w:val="18"/>
          <w:highlight w:val="white"/>
          <w:rtl w:val="0"/>
        </w:rPr>
        <w:t xml:space="preserve">衝突はチームにとってパフォーマンスを改善する好機と言える。ゆえに良い事と言えよう。</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pStyle w:val="Heading2"/>
        <w:keepNext w:val="0"/>
        <w:keepLines w:val="0"/>
        <w:spacing w:after="320" w:before="340" w:line="264" w:lineRule="auto"/>
        <w:contextualSpacing w:val="0"/>
      </w:pPr>
      <w:bookmarkStart w:colFirst="0" w:colLast="0" w:name="h.hj9mm0lsej20" w:id="9"/>
      <w:bookmarkEnd w:id="9"/>
      <w:r w:rsidDel="00000000" w:rsidR="00000000" w:rsidRPr="00000000">
        <w:rPr>
          <w:rFonts w:ascii="Arial" w:cs="Arial" w:eastAsia="Arial" w:hAnsi="Arial"/>
          <w:color w:val="1997c0"/>
          <w:sz w:val="34"/>
          <w:szCs w:val="34"/>
          <w:highlight w:val="white"/>
          <w:rtl w:val="0"/>
        </w:rPr>
        <w:t xml:space="preserve">Don’t have phase-based “resource allocation”</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8"/>
          <w:szCs w:val="18"/>
          <w:rtl w:val="0"/>
        </w:rPr>
        <w:t xml:space="preserve">フェーズ別リソース割り当てをしない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color w:val="333333"/>
          <w:sz w:val="27"/>
          <w:szCs w:val="27"/>
          <w:highlight w:val="white"/>
          <w:rtl w:val="0"/>
        </w:rPr>
        <w:t xml:space="preserve">Scrum is not the waterfall. There are no phases. With its self-managing, cross-functional, long-lived feature teams, it balances the “resource need” over the release. The same people stay on the release from the beginning until the end.</w:t>
      </w:r>
    </w:p>
    <w:p w:rsidR="00000000" w:rsidDel="00000000" w:rsidP="00000000" w:rsidRDefault="00000000" w:rsidRPr="00000000">
      <w:pPr>
        <w:spacing w:line="342.85715738932277" w:lineRule="auto"/>
        <w:contextualSpacing w:val="0"/>
      </w:pPr>
      <w:r w:rsidDel="00000000" w:rsidR="00000000" w:rsidRPr="00000000">
        <w:rPr>
          <w:rFonts w:ascii="Arial Unicode MS" w:cs="Arial Unicode MS" w:eastAsia="Arial Unicode MS" w:hAnsi="Arial Unicode MS"/>
          <w:color w:val="333333"/>
          <w:sz w:val="18"/>
          <w:szCs w:val="18"/>
          <w:highlight w:val="white"/>
          <w:rtl w:val="0"/>
        </w:rPr>
        <w:t xml:space="preserve">スクラムはウォーターフォールでは無い。フェーズは存在しない。自己管理、相互協力、長命といった特性を持つチームで</w:t>
      </w:r>
      <w:del w:author="Kenji Okamura" w:id="163" w:date="2015-09-23T11:27:29Z">
        <w:r w:rsidDel="00000000" w:rsidR="00000000" w:rsidRPr="00000000">
          <w:rPr>
            <w:color w:val="333333"/>
            <w:sz w:val="18"/>
            <w:szCs w:val="18"/>
            <w:highlight w:val="white"/>
            <w:rtl w:val="0"/>
          </w:rPr>
          <w:delText xml:space="preserve">は</w:delText>
        </w:r>
      </w:del>
      <w:r w:rsidDel="00000000" w:rsidR="00000000" w:rsidRPr="00000000">
        <w:rPr>
          <w:rFonts w:ascii="Arial Unicode MS" w:cs="Arial Unicode MS" w:eastAsia="Arial Unicode MS" w:hAnsi="Arial Unicode MS"/>
          <w:color w:val="333333"/>
          <w:sz w:val="18"/>
          <w:szCs w:val="18"/>
          <w:highlight w:val="white"/>
          <w:rtl w:val="0"/>
        </w:rPr>
        <w:t xml:space="preserve">、リリース</w:t>
      </w:r>
      <w:ins w:author="Kenji Okamura" w:id="164" w:date="2015-09-23T11:28:49Z">
        <w:r w:rsidDel="00000000" w:rsidR="00000000" w:rsidRPr="00000000">
          <w:rPr>
            <w:color w:val="333333"/>
            <w:sz w:val="18"/>
            <w:szCs w:val="18"/>
            <w:highlight w:val="white"/>
            <w:rtl w:val="0"/>
          </w:rPr>
          <w:t xml:space="preserve">に</w:t>
        </w:r>
        <w:r w:rsidDel="00000000" w:rsidR="00000000" w:rsidRPr="00000000">
          <w:rPr>
            <w:color w:val="333333"/>
            <w:sz w:val="18"/>
            <w:szCs w:val="18"/>
            <w:highlight w:val="white"/>
            <w:rtl w:val="0"/>
          </w:rPr>
          <w:t xml:space="preserve">向け</w:t>
        </w:r>
      </w:ins>
      <w:del w:author="Kenji Okamura" w:id="165" w:date="2015-09-23T11:28:49Z">
        <w:r w:rsidDel="00000000" w:rsidR="00000000" w:rsidRPr="00000000">
          <w:rPr>
            <w:color w:val="333333"/>
            <w:sz w:val="18"/>
            <w:szCs w:val="18"/>
            <w:highlight w:val="white"/>
            <w:rtl w:val="0"/>
          </w:rPr>
          <w:delText xml:space="preserve">上の</w:delText>
        </w:r>
      </w:del>
      <w:r w:rsidDel="00000000" w:rsidR="00000000" w:rsidRPr="00000000">
        <w:rPr>
          <w:rFonts w:ascii="Arial Unicode MS" w:cs="Arial Unicode MS" w:eastAsia="Arial Unicode MS" w:hAnsi="Arial Unicode MS"/>
          <w:color w:val="333333"/>
          <w:sz w:val="18"/>
          <w:szCs w:val="18"/>
          <w:highlight w:val="white"/>
          <w:rtl w:val="0"/>
        </w:rPr>
        <w:t xml:space="preserve">「必要な人的リソース」のバランス</w:t>
      </w:r>
      <w:ins w:author="Kenji Okamura" w:id="166" w:date="2015-09-23T11:28:54Z">
        <w:r w:rsidDel="00000000" w:rsidR="00000000" w:rsidRPr="00000000">
          <w:rPr>
            <w:color w:val="333333"/>
            <w:sz w:val="18"/>
            <w:szCs w:val="18"/>
            <w:highlight w:val="white"/>
            <w:rtl w:val="0"/>
          </w:rPr>
          <w:t xml:space="preserve">を</w:t>
        </w:r>
      </w:ins>
      <w:del w:author="Kenji Okamura" w:id="166" w:date="2015-09-23T11:28:54Z">
        <w:r w:rsidDel="00000000" w:rsidR="00000000" w:rsidRPr="00000000">
          <w:rPr>
            <w:color w:val="333333"/>
            <w:sz w:val="18"/>
            <w:szCs w:val="18"/>
            <w:highlight w:val="white"/>
            <w:rtl w:val="0"/>
          </w:rPr>
          <w:delText xml:space="preserve">で</w:delText>
        </w:r>
      </w:del>
      <w:r w:rsidDel="00000000" w:rsidR="00000000" w:rsidRPr="00000000">
        <w:rPr>
          <w:rFonts w:ascii="SimSun" w:cs="SimSun" w:eastAsia="SimSun" w:hAnsi="SimSun"/>
          <w:color w:val="333333"/>
          <w:sz w:val="18"/>
          <w:szCs w:val="18"/>
          <w:highlight w:val="white"/>
          <w:rtl w:val="0"/>
        </w:rPr>
        <w:t xml:space="preserve">測る。リリースに際して同じ人員がプロジェクトの最初から最後まで在籍する。</w:t>
      </w:r>
    </w:p>
    <w:p w:rsidR="00000000" w:rsidDel="00000000" w:rsidP="00000000" w:rsidRDefault="00000000" w:rsidRPr="00000000">
      <w:pPr>
        <w:spacing w:line="342.85715738932277"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320" w:before="340" w:line="264" w:lineRule="auto"/>
        <w:contextualSpacing w:val="0"/>
      </w:pPr>
      <w:bookmarkStart w:colFirst="0" w:colLast="0" w:name="h.ore00dld0xvj" w:id="10"/>
      <w:bookmarkEnd w:id="10"/>
      <w:r w:rsidDel="00000000" w:rsidR="00000000" w:rsidRPr="00000000">
        <w:rPr>
          <w:rFonts w:ascii="Arial" w:cs="Arial" w:eastAsia="Arial" w:hAnsi="Arial"/>
          <w:color w:val="1997c0"/>
          <w:sz w:val="34"/>
          <w:szCs w:val="34"/>
          <w:highlight w:val="white"/>
          <w:rtl w:val="0"/>
        </w:rPr>
        <w:t xml:space="preserve">Conclusion</w:t>
      </w:r>
    </w:p>
    <w:p w:rsidR="00000000" w:rsidDel="00000000" w:rsidP="00000000" w:rsidRDefault="00000000" w:rsidRPr="00000000">
      <w:pPr>
        <w:contextualSpacing w:val="0"/>
      </w:pPr>
      <w:r w:rsidDel="00000000" w:rsidR="00000000" w:rsidRPr="00000000">
        <w:rPr>
          <w:rFonts w:ascii="SimSun" w:cs="SimSun" w:eastAsia="SimSun" w:hAnsi="SimSun"/>
          <w:sz w:val="18"/>
          <w:szCs w:val="18"/>
          <w:rtl w:val="0"/>
        </w:rPr>
        <w:t xml:space="preserve">結論</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2.85715738932277" w:lineRule="auto"/>
        <w:contextualSpacing w:val="0"/>
      </w:pPr>
      <w:r w:rsidDel="00000000" w:rsidR="00000000" w:rsidRPr="00000000">
        <w:rPr>
          <w:color w:val="333333"/>
          <w:sz w:val="27"/>
          <w:szCs w:val="27"/>
          <w:highlight w:val="white"/>
          <w:rtl w:val="0"/>
        </w:rPr>
        <w:t xml:space="preserve">These different—but proven—team concepts cause major change in organizations.</w:t>
      </w:r>
    </w:p>
    <w:p w:rsidR="00000000" w:rsidDel="00000000" w:rsidP="00000000" w:rsidRDefault="00000000" w:rsidRPr="00000000">
      <w:pPr>
        <w:spacing w:line="342.85715738932277" w:lineRule="auto"/>
        <w:contextualSpacing w:val="0"/>
      </w:pPr>
      <w:r w:rsidDel="00000000" w:rsidR="00000000" w:rsidRPr="00000000">
        <w:rPr>
          <w:rFonts w:ascii="Arial Unicode MS" w:cs="Arial Unicode MS" w:eastAsia="Arial Unicode MS" w:hAnsi="Arial Unicode MS"/>
          <w:color w:val="333333"/>
          <w:sz w:val="18"/>
          <w:szCs w:val="18"/>
          <w:highlight w:val="white"/>
          <w:rtl w:val="0"/>
        </w:rPr>
        <w:t xml:space="preserve">これらの</w:t>
      </w:r>
      <w:ins w:author="Kenji Okamura" w:id="167" w:date="2015-09-23T11:30:23Z">
        <w:r w:rsidDel="00000000" w:rsidR="00000000" w:rsidRPr="00000000">
          <w:rPr>
            <w:color w:val="333333"/>
            <w:sz w:val="18"/>
            <w:szCs w:val="18"/>
            <w:highlight w:val="white"/>
            <w:rtl w:val="0"/>
          </w:rPr>
          <w:t xml:space="preserve">立証されたチームコンセプトの</w:t>
        </w:r>
      </w:ins>
      <w:r w:rsidDel="00000000" w:rsidR="00000000" w:rsidRPr="00000000">
        <w:rPr>
          <w:rFonts w:ascii="SimSun" w:cs="SimSun" w:eastAsia="SimSun" w:hAnsi="SimSun"/>
          <w:color w:val="333333"/>
          <w:sz w:val="18"/>
          <w:szCs w:val="18"/>
          <w:highlight w:val="white"/>
          <w:rtl w:val="0"/>
        </w:rPr>
        <w:t xml:space="preserve">違いは、</w:t>
      </w:r>
      <w:del w:author="Kenji Okamura" w:id="168" w:date="2015-09-23T11:30:27Z">
        <w:r w:rsidDel="00000000" w:rsidR="00000000" w:rsidRPr="00000000">
          <w:rPr>
            <w:color w:val="333333"/>
            <w:sz w:val="18"/>
            <w:szCs w:val="18"/>
            <w:highlight w:val="white"/>
            <w:rtl w:val="0"/>
          </w:rPr>
          <w:delText xml:space="preserve">チームコンセプトは</w:delText>
        </w:r>
      </w:del>
      <w:r w:rsidDel="00000000" w:rsidR="00000000" w:rsidRPr="00000000">
        <w:rPr>
          <w:rFonts w:ascii="SimSun" w:cs="SimSun" w:eastAsia="SimSun" w:hAnsi="SimSun"/>
          <w:color w:val="333333"/>
          <w:sz w:val="18"/>
          <w:szCs w:val="18"/>
          <w:highlight w:val="white"/>
          <w:rtl w:val="0"/>
        </w:rPr>
        <w:t xml:space="preserve">組織</w:t>
      </w:r>
      <w:ins w:author="Kenji Okamura" w:id="169" w:date="2015-09-23T11:30:38Z">
        <w:r w:rsidDel="00000000" w:rsidR="00000000" w:rsidRPr="00000000">
          <w:rPr>
            <w:color w:val="333333"/>
            <w:sz w:val="18"/>
            <w:szCs w:val="18"/>
            <w:highlight w:val="white"/>
            <w:rtl w:val="0"/>
          </w:rPr>
          <w:t xml:space="preserve">に</w:t>
        </w:r>
      </w:ins>
      <w:del w:author="Kenji Okamura" w:id="169" w:date="2015-09-23T11:30:38Z">
        <w:r w:rsidDel="00000000" w:rsidR="00000000" w:rsidRPr="00000000">
          <w:rPr>
            <w:color w:val="333333"/>
            <w:sz w:val="18"/>
            <w:szCs w:val="18"/>
            <w:highlight w:val="white"/>
            <w:rtl w:val="0"/>
          </w:rPr>
          <w:delText xml:space="preserve">で主</w:delText>
        </w:r>
      </w:del>
      <w:del w:author="Kenji Okamura" w:id="170" w:date="2015-09-23T11:30:41Z">
        <w:r w:rsidDel="00000000" w:rsidR="00000000" w:rsidRPr="00000000">
          <w:rPr>
            <w:color w:val="333333"/>
            <w:sz w:val="18"/>
            <w:szCs w:val="18"/>
            <w:highlight w:val="white"/>
            <w:rtl w:val="0"/>
          </w:rPr>
          <w:delText xml:space="preserve">要</w:delText>
        </w:r>
      </w:del>
      <w:ins w:author="Kenji Okamura" w:id="170" w:date="2015-09-23T11:30:41Z">
        <w:r w:rsidDel="00000000" w:rsidR="00000000" w:rsidRPr="00000000">
          <w:rPr>
            <w:color w:val="333333"/>
            <w:sz w:val="18"/>
            <w:szCs w:val="18"/>
            <w:highlight w:val="white"/>
            <w:rtl w:val="0"/>
          </w:rPr>
          <w:t xml:space="preserve">大きな</w:t>
        </w:r>
      </w:ins>
      <w:r w:rsidDel="00000000" w:rsidR="00000000" w:rsidRPr="00000000">
        <w:rPr>
          <w:rFonts w:ascii="Arial Unicode MS" w:cs="Arial Unicode MS" w:eastAsia="Arial Unicode MS" w:hAnsi="Arial Unicode MS"/>
          <w:color w:val="333333"/>
          <w:sz w:val="18"/>
          <w:szCs w:val="18"/>
          <w:highlight w:val="white"/>
          <w:rtl w:val="0"/>
        </w:rPr>
        <w:t xml:space="preserve">な変化を起こす</w:t>
      </w:r>
      <w:del w:author="Kenji Okamura" w:id="171" w:date="2015-09-23T12:42:33Z">
        <w:r w:rsidDel="00000000" w:rsidR="00000000" w:rsidRPr="00000000">
          <w:rPr>
            <w:color w:val="333333"/>
            <w:sz w:val="18"/>
            <w:szCs w:val="18"/>
            <w:highlight w:val="white"/>
            <w:rtl w:val="0"/>
          </w:rPr>
          <w:delText xml:space="preserve">ことを証明している</w:delText>
        </w:r>
      </w:del>
      <w:r w:rsidDel="00000000" w:rsidR="00000000" w:rsidRPr="00000000">
        <w:rPr>
          <w:rFonts w:ascii="Arial Unicode MS" w:cs="Arial Unicode MS" w:eastAsia="Arial Unicode MS" w:hAnsi="Arial Unicode MS"/>
          <w:color w:val="333333"/>
          <w:sz w:val="18"/>
          <w:szCs w:val="18"/>
          <w:highlight w:val="white"/>
          <w:rtl w:val="0"/>
        </w:rPr>
        <w:t xml:space="preserve">。</w:t>
      </w:r>
    </w:p>
    <w:p w:rsidR="00000000" w:rsidDel="00000000" w:rsidP="00000000" w:rsidRDefault="00000000" w:rsidRPr="00000000">
      <w:pPr>
        <w:numPr>
          <w:ilvl w:val="0"/>
          <w:numId w:val="6"/>
        </w:numPr>
        <w:spacing w:line="342.85715738932277" w:lineRule="auto"/>
        <w:ind w:left="720" w:hanging="360"/>
        <w:contextualSpacing w:val="1"/>
        <w:rPr/>
      </w:pPr>
      <w:r w:rsidDel="00000000" w:rsidR="00000000" w:rsidRPr="00000000">
        <w:rPr>
          <w:color w:val="333333"/>
          <w:sz w:val="27"/>
          <w:szCs w:val="27"/>
          <w:highlight w:val="white"/>
          <w:rtl w:val="0"/>
        </w:rPr>
        <w:t xml:space="preserve">Self-managing teams require a change from command-and-control management to manager-teacher. Instead of focusing on what people do, management should focus on how to create the environment for the teams to succeed.</w:t>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color w:val="333333"/>
          <w:sz w:val="18"/>
          <w:szCs w:val="18"/>
          <w:highlight w:val="white"/>
          <w:rtl w:val="0"/>
        </w:rPr>
        <w:t xml:space="preserve">自己管理チーム</w:t>
      </w:r>
      <w:ins w:author="Kenji Okamura" w:id="172" w:date="2015-09-23T11:31:05Z">
        <w:r w:rsidDel="00000000" w:rsidR="00000000" w:rsidRPr="00000000">
          <w:rPr>
            <w:color w:val="333333"/>
            <w:sz w:val="18"/>
            <w:szCs w:val="18"/>
            <w:highlight w:val="white"/>
            <w:rtl w:val="0"/>
          </w:rPr>
          <w:t xml:space="preserve">に</w:t>
        </w:r>
      </w:ins>
      <w:r w:rsidDel="00000000" w:rsidR="00000000" w:rsidRPr="00000000">
        <w:rPr>
          <w:rFonts w:ascii="Arial Unicode MS" w:cs="Arial Unicode MS" w:eastAsia="Arial Unicode MS" w:hAnsi="Arial Unicode MS"/>
          <w:color w:val="333333"/>
          <w:sz w:val="18"/>
          <w:szCs w:val="18"/>
          <w:highlight w:val="white"/>
          <w:rtl w:val="0"/>
        </w:rPr>
        <w:t xml:space="preserve">は命令統制下の管理から管理指導への変化を要求する。</w:t>
      </w:r>
      <w:ins w:author="Kenji Okamura" w:id="173" w:date="2015-09-23T11:31:42Z">
        <w:r w:rsidDel="00000000" w:rsidR="00000000" w:rsidRPr="00000000">
          <w:rPr>
            <w:color w:val="333333"/>
            <w:sz w:val="18"/>
            <w:szCs w:val="18"/>
            <w:highlight w:val="white"/>
            <w:rtl w:val="0"/>
          </w:rPr>
          <w:t xml:space="preserve">管理者は</w:t>
        </w:r>
      </w:ins>
      <w:del w:author="Kenji Okamura" w:id="173" w:date="2015-09-23T11:31:42Z">
        <w:r w:rsidDel="00000000" w:rsidR="00000000" w:rsidRPr="00000000">
          <w:rPr>
            <w:color w:val="333333"/>
            <w:sz w:val="18"/>
            <w:szCs w:val="18"/>
            <w:highlight w:val="white"/>
            <w:rtl w:val="0"/>
          </w:rPr>
          <w:delText xml:space="preserve">それよりむしろ、</w:delText>
        </w:r>
      </w:del>
      <w:r w:rsidDel="00000000" w:rsidR="00000000" w:rsidRPr="00000000">
        <w:rPr>
          <w:rFonts w:ascii="SimSun" w:cs="SimSun" w:eastAsia="SimSun" w:hAnsi="SimSun"/>
          <w:color w:val="333333"/>
          <w:sz w:val="18"/>
          <w:szCs w:val="18"/>
          <w:highlight w:val="white"/>
          <w:rtl w:val="0"/>
        </w:rPr>
        <w:t xml:space="preserve">人</w:t>
      </w:r>
      <w:ins w:author="Kenji Okamura" w:id="174" w:date="2015-09-23T11:32:21Z">
        <w:r w:rsidDel="00000000" w:rsidR="00000000" w:rsidRPr="00000000">
          <w:rPr>
            <w:color w:val="333333"/>
            <w:sz w:val="18"/>
            <w:szCs w:val="18"/>
            <w:highlight w:val="white"/>
            <w:rtl w:val="0"/>
          </w:rPr>
          <w:t xml:space="preserve">とその行動</w:t>
        </w:r>
      </w:ins>
      <w:r w:rsidDel="00000000" w:rsidR="00000000" w:rsidRPr="00000000">
        <w:rPr>
          <w:rFonts w:ascii="Arial Unicode MS" w:cs="Arial Unicode MS" w:eastAsia="Arial Unicode MS" w:hAnsi="Arial Unicode MS"/>
          <w:color w:val="333333"/>
          <w:sz w:val="18"/>
          <w:szCs w:val="18"/>
          <w:highlight w:val="white"/>
          <w:rtl w:val="0"/>
        </w:rPr>
        <w:t xml:space="preserve">にフォーカス</w:t>
      </w:r>
      <w:ins w:author="Kenji Okamura" w:id="175" w:date="2015-09-23T11:31:59Z">
        <w:r w:rsidDel="00000000" w:rsidR="00000000" w:rsidRPr="00000000">
          <w:rPr>
            <w:color w:val="333333"/>
            <w:sz w:val="18"/>
            <w:szCs w:val="18"/>
            <w:highlight w:val="white"/>
            <w:rtl w:val="0"/>
          </w:rPr>
          <w:t xml:space="preserve">するのではなく</w:t>
        </w:r>
      </w:ins>
      <w:del w:author="Kenji Okamura" w:id="175" w:date="2015-09-23T11:31:59Z">
        <w:r w:rsidDel="00000000" w:rsidR="00000000" w:rsidRPr="00000000">
          <w:rPr>
            <w:color w:val="333333"/>
            <w:sz w:val="18"/>
            <w:szCs w:val="18"/>
            <w:highlight w:val="white"/>
            <w:rtl w:val="0"/>
          </w:rPr>
          <w:delText xml:space="preserve">し、管理は</w:delText>
        </w:r>
      </w:del>
      <w:r w:rsidDel="00000000" w:rsidR="00000000" w:rsidRPr="00000000">
        <w:rPr>
          <w:rFonts w:ascii="Arial Unicode MS" w:cs="Arial Unicode MS" w:eastAsia="Arial Unicode MS" w:hAnsi="Arial Unicode MS"/>
          <w:color w:val="333333"/>
          <w:sz w:val="18"/>
          <w:szCs w:val="18"/>
          <w:highlight w:val="white"/>
          <w:rtl w:val="0"/>
        </w:rPr>
        <w:t xml:space="preserve">チームを成功に導くための環境の作り方にフォーカス</w:t>
      </w:r>
      <w:ins w:author="Kenji Okamura" w:id="176" w:date="2015-09-23T11:32:12Z">
        <w:r w:rsidDel="00000000" w:rsidR="00000000" w:rsidRPr="00000000">
          <w:rPr>
            <w:color w:val="333333"/>
            <w:sz w:val="18"/>
            <w:szCs w:val="18"/>
            <w:highlight w:val="white"/>
            <w:rtl w:val="0"/>
          </w:rPr>
          <w:t xml:space="preserve">するべきである</w:t>
        </w:r>
      </w:ins>
      <w:del w:author="Kenji Okamura" w:id="176" w:date="2015-09-23T11:32:12Z">
        <w:r w:rsidDel="00000000" w:rsidR="00000000" w:rsidRPr="00000000">
          <w:rPr>
            <w:color w:val="333333"/>
            <w:sz w:val="18"/>
            <w:szCs w:val="18"/>
            <w:highlight w:val="white"/>
            <w:rtl w:val="0"/>
          </w:rPr>
          <w:delText xml:space="preserve">される</w:delText>
        </w:r>
      </w:del>
      <w:r w:rsidDel="00000000" w:rsidR="00000000" w:rsidRPr="00000000">
        <w:rPr>
          <w:rFonts w:ascii="Arial Unicode MS" w:cs="Arial Unicode MS" w:eastAsia="Arial Unicode MS" w:hAnsi="Arial Unicode MS"/>
          <w:color w:val="333333"/>
          <w:sz w:val="18"/>
          <w:szCs w:val="18"/>
          <w:highlight w:val="white"/>
          <w:rtl w:val="0"/>
        </w:rPr>
        <w:t xml:space="preserve">。</w:t>
      </w:r>
    </w:p>
    <w:p w:rsidR="00000000" w:rsidDel="00000000" w:rsidP="00000000" w:rsidRDefault="00000000" w:rsidRPr="00000000">
      <w:pPr>
        <w:numPr>
          <w:ilvl w:val="0"/>
          <w:numId w:val="6"/>
        </w:numPr>
        <w:spacing w:line="342.85715738932277" w:lineRule="auto"/>
        <w:ind w:left="720" w:hanging="360"/>
        <w:contextualSpacing w:val="1"/>
        <w:rPr/>
      </w:pPr>
      <w:r w:rsidDel="00000000" w:rsidR="00000000" w:rsidRPr="00000000">
        <w:rPr>
          <w:color w:val="333333"/>
          <w:sz w:val="27"/>
          <w:szCs w:val="27"/>
          <w:highlight w:val="white"/>
          <w:rtl w:val="0"/>
        </w:rPr>
        <w:t xml:space="preserve">Cross-functional teams require breaking functional boundaries and working together across the whole organization to optimize delivering customer value. Instead of boxing people in functional groups, management should focus on cross-functional learning.</w:t>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color w:val="333333"/>
          <w:sz w:val="18"/>
          <w:szCs w:val="18"/>
          <w:highlight w:val="white"/>
          <w:rtl w:val="0"/>
        </w:rPr>
        <w:t xml:space="preserve">相互協力チームは効果的に顧客価値を届けるために、機能的な境界を破壊し、組織全てが共に働くことを必要とする。</w:t>
      </w:r>
      <w:ins w:author="Kenji Okamura" w:id="177" w:date="2015-09-23T11:34:51Z">
        <w:r w:rsidDel="00000000" w:rsidR="00000000" w:rsidRPr="00000000">
          <w:rPr>
            <w:color w:val="333333"/>
            <w:sz w:val="18"/>
            <w:szCs w:val="18"/>
            <w:highlight w:val="white"/>
            <w:rtl w:val="0"/>
          </w:rPr>
          <w:t xml:space="preserve">人々を形式的な機能別グループに割り振る代わりに、管理者は相互協力による学習に着目すべきである。</w:t>
        </w:r>
      </w:ins>
      <w:r w:rsidDel="00000000" w:rsidR="00000000" w:rsidRPr="00000000">
        <w:rPr>
          <w:rtl w:val="0"/>
        </w:rPr>
      </w:r>
    </w:p>
    <w:p w:rsidR="00000000" w:rsidDel="00000000" w:rsidP="00000000" w:rsidRDefault="00000000" w:rsidRPr="00000000">
      <w:pPr>
        <w:numPr>
          <w:ilvl w:val="0"/>
          <w:numId w:val="6"/>
        </w:numPr>
        <w:spacing w:line="342.85715738932277" w:lineRule="auto"/>
        <w:ind w:left="720" w:hanging="360"/>
        <w:contextualSpacing w:val="1"/>
        <w:rPr/>
      </w:pPr>
      <w:r w:rsidDel="00000000" w:rsidR="00000000" w:rsidRPr="00000000">
        <w:rPr>
          <w:color w:val="333333"/>
          <w:sz w:val="27"/>
          <w:szCs w:val="27"/>
          <w:highlight w:val="white"/>
          <w:rtl w:val="0"/>
        </w:rPr>
        <w:t xml:space="preserve">Long-lived dedicated teams require giving work to existing teams and letting them decide how to do it. Instead of considering individuals to be the unit of performance, the focus needs to be on complete teams.</w:t>
      </w:r>
    </w:p>
    <w:p w:rsidR="00000000" w:rsidDel="00000000" w:rsidP="00000000" w:rsidRDefault="00000000" w:rsidRPr="00000000">
      <w:pPr>
        <w:spacing w:line="342.85715738932277" w:lineRule="auto"/>
        <w:contextualSpacing w:val="0"/>
      </w:pPr>
      <w:r w:rsidDel="00000000" w:rsidR="00000000" w:rsidRPr="00000000">
        <w:rPr>
          <w:rFonts w:ascii="SimSun" w:cs="SimSun" w:eastAsia="SimSun" w:hAnsi="SimSun"/>
          <w:color w:val="333333"/>
          <w:sz w:val="18"/>
          <w:szCs w:val="18"/>
          <w:highlight w:val="white"/>
          <w:rtl w:val="0"/>
        </w:rPr>
        <w:t xml:space="preserve">長命</w:t>
      </w:r>
      <w:ins w:author="Kenji Okamura" w:id="178" w:date="2015-09-23T12:44:00Z">
        <w:r w:rsidDel="00000000" w:rsidR="00000000" w:rsidRPr="00000000">
          <w:rPr>
            <w:color w:val="333333"/>
            <w:sz w:val="18"/>
            <w:szCs w:val="18"/>
            <w:highlight w:val="white"/>
            <w:rtl w:val="0"/>
          </w:rPr>
          <w:t xml:space="preserve">な</w:t>
        </w:r>
      </w:ins>
      <w:del w:author="Kenji Okamura" w:id="178" w:date="2015-09-23T12:44:00Z">
        <w:r w:rsidDel="00000000" w:rsidR="00000000" w:rsidRPr="00000000">
          <w:rPr>
            <w:color w:val="333333"/>
            <w:sz w:val="18"/>
            <w:szCs w:val="18"/>
            <w:highlight w:val="white"/>
            <w:rtl w:val="0"/>
          </w:rPr>
          <w:delText xml:space="preserve">邁進</w:delText>
        </w:r>
      </w:del>
      <w:ins w:author="Kenji Okamura" w:id="178" w:date="2015-09-23T12:44:00Z">
        <w:r w:rsidDel="00000000" w:rsidR="00000000" w:rsidRPr="00000000">
          <w:rPr>
            <w:color w:val="333333"/>
            <w:sz w:val="18"/>
            <w:szCs w:val="18"/>
            <w:highlight w:val="white"/>
            <w:rtl w:val="0"/>
          </w:rPr>
          <w:t xml:space="preserve">専属</w:t>
        </w:r>
      </w:ins>
      <w:r w:rsidDel="00000000" w:rsidR="00000000" w:rsidRPr="00000000">
        <w:rPr>
          <w:rFonts w:ascii="Arial Unicode MS" w:cs="Arial Unicode MS" w:eastAsia="Arial Unicode MS" w:hAnsi="Arial Unicode MS"/>
          <w:color w:val="333333"/>
          <w:sz w:val="18"/>
          <w:szCs w:val="18"/>
          <w:highlight w:val="white"/>
          <w:rtl w:val="0"/>
        </w:rPr>
        <w:t xml:space="preserve">チームは、</w:t>
      </w:r>
      <w:ins w:author="Kenji Okamura" w:id="179" w:date="2015-09-23T11:38:24Z">
        <w:r w:rsidDel="00000000" w:rsidR="00000000" w:rsidRPr="00000000">
          <w:rPr>
            <w:color w:val="333333"/>
            <w:sz w:val="18"/>
            <w:szCs w:val="18"/>
            <w:highlight w:val="white"/>
            <w:rtl w:val="0"/>
          </w:rPr>
          <w:t xml:space="preserve">既存の</w:t>
        </w:r>
      </w:ins>
      <w:r w:rsidDel="00000000" w:rsidR="00000000" w:rsidRPr="00000000">
        <w:rPr>
          <w:rFonts w:ascii="Arial Unicode MS" w:cs="Arial Unicode MS" w:eastAsia="Arial Unicode MS" w:hAnsi="Arial Unicode MS"/>
          <w:color w:val="333333"/>
          <w:sz w:val="18"/>
          <w:szCs w:val="18"/>
          <w:highlight w:val="white"/>
          <w:rtl w:val="0"/>
        </w:rPr>
        <w:t xml:space="preserve">チーム</w:t>
      </w:r>
      <w:ins w:author="Kenji Okamura" w:id="180" w:date="2015-09-23T11:38:46Z">
        <w:r w:rsidDel="00000000" w:rsidR="00000000" w:rsidRPr="00000000">
          <w:rPr>
            <w:color w:val="333333"/>
            <w:sz w:val="18"/>
            <w:szCs w:val="18"/>
            <w:highlight w:val="white"/>
            <w:rtl w:val="0"/>
          </w:rPr>
          <w:t xml:space="preserve">に</w:t>
        </w:r>
      </w:ins>
      <w:del w:author="Kenji Okamura" w:id="180" w:date="2015-09-23T11:38:46Z">
        <w:r w:rsidDel="00000000" w:rsidR="00000000" w:rsidRPr="00000000">
          <w:rPr>
            <w:color w:val="333333"/>
            <w:sz w:val="18"/>
            <w:szCs w:val="18"/>
            <w:highlight w:val="white"/>
            <w:rtl w:val="0"/>
          </w:rPr>
          <w:delText xml:space="preserve">が存在するための</w:delText>
        </w:r>
      </w:del>
      <w:r w:rsidDel="00000000" w:rsidR="00000000" w:rsidRPr="00000000">
        <w:rPr>
          <w:rFonts w:ascii="SimSun" w:cs="SimSun" w:eastAsia="SimSun" w:hAnsi="SimSun"/>
          <w:color w:val="333333"/>
          <w:sz w:val="18"/>
          <w:szCs w:val="18"/>
          <w:highlight w:val="white"/>
          <w:rtl w:val="0"/>
        </w:rPr>
        <w:t xml:space="preserve">仕事を与え、どのようにそれをこなすかを決めさせることを必要とする。</w:t>
      </w:r>
      <w:del w:author="Kenji Okamura" w:id="181" w:date="2015-09-23T11:39:16Z">
        <w:r w:rsidDel="00000000" w:rsidR="00000000" w:rsidRPr="00000000">
          <w:rPr>
            <w:color w:val="333333"/>
            <w:sz w:val="18"/>
            <w:szCs w:val="18"/>
            <w:highlight w:val="white"/>
            <w:rtl w:val="0"/>
          </w:rPr>
          <w:delText xml:space="preserve">それよりむしろ</w:delText>
        </w:r>
      </w:del>
      <w:r w:rsidDel="00000000" w:rsidR="00000000" w:rsidRPr="00000000">
        <w:rPr>
          <w:rFonts w:ascii="SimSun" w:cs="SimSun" w:eastAsia="SimSun" w:hAnsi="SimSun"/>
          <w:color w:val="333333"/>
          <w:sz w:val="18"/>
          <w:szCs w:val="18"/>
          <w:highlight w:val="white"/>
          <w:rtl w:val="0"/>
        </w:rPr>
        <w:t xml:space="preserve">個々</w:t>
      </w:r>
      <w:ins w:author="Kenji Okamura" w:id="182" w:date="2015-09-23T11:40:31Z">
        <w:r w:rsidDel="00000000" w:rsidR="00000000" w:rsidRPr="00000000">
          <w:rPr>
            <w:color w:val="333333"/>
            <w:sz w:val="18"/>
            <w:szCs w:val="18"/>
            <w:highlight w:val="white"/>
            <w:rtl w:val="0"/>
          </w:rPr>
          <w:t xml:space="preserve">の</w:t>
        </w:r>
        <w:r w:rsidDel="00000000" w:rsidR="00000000" w:rsidRPr="00000000">
          <w:rPr>
            <w:color w:val="333333"/>
            <w:sz w:val="18"/>
            <w:szCs w:val="18"/>
            <w:highlight w:val="white"/>
            <w:rtl w:val="0"/>
          </w:rPr>
          <w:t xml:space="preserve">能力をパフォーマンスの単位として捉えるのではなく、</w:t>
        </w:r>
      </w:ins>
      <w:del w:author="Kenji Okamura" w:id="182" w:date="2015-09-23T11:40:31Z">
        <w:r w:rsidDel="00000000" w:rsidR="00000000" w:rsidRPr="00000000">
          <w:rPr>
            <w:color w:val="333333"/>
            <w:sz w:val="18"/>
            <w:szCs w:val="18"/>
            <w:highlight w:val="white"/>
            <w:rtl w:val="0"/>
          </w:rPr>
          <w:delText xml:space="preserve">を性能のユニットと考え、</w:delText>
        </w:r>
      </w:del>
      <w:r w:rsidDel="00000000" w:rsidR="00000000" w:rsidRPr="00000000">
        <w:rPr>
          <w:rFonts w:ascii="Arial Unicode MS" w:cs="Arial Unicode MS" w:eastAsia="Arial Unicode MS" w:hAnsi="Arial Unicode MS"/>
          <w:color w:val="333333"/>
          <w:sz w:val="18"/>
          <w:szCs w:val="18"/>
          <w:highlight w:val="white"/>
          <w:rtl w:val="0"/>
        </w:rPr>
        <w:t xml:space="preserve">チーム</w:t>
      </w:r>
      <w:ins w:author="Kenji Okamura" w:id="183" w:date="2015-09-23T11:40:57Z">
        <w:r w:rsidDel="00000000" w:rsidR="00000000" w:rsidRPr="00000000">
          <w:rPr>
            <w:color w:val="333333"/>
            <w:sz w:val="18"/>
            <w:szCs w:val="18"/>
            <w:highlight w:val="white"/>
            <w:rtl w:val="0"/>
          </w:rPr>
          <w:t xml:space="preserve">全体に注目しなければならない。</w:t>
        </w:r>
      </w:ins>
      <w:del w:author="Kenji Okamura" w:id="183" w:date="2015-09-23T11:40:57Z">
        <w:r w:rsidDel="00000000" w:rsidR="00000000" w:rsidRPr="00000000">
          <w:rPr>
            <w:color w:val="333333"/>
            <w:sz w:val="18"/>
            <w:szCs w:val="18"/>
            <w:highlight w:val="white"/>
            <w:rtl w:val="0"/>
          </w:rPr>
          <w:delText xml:space="preserve">を完成させるかにフォーカスする。</w:delText>
        </w:r>
      </w:del>
      <w:r w:rsidDel="00000000" w:rsidR="00000000" w:rsidRPr="00000000">
        <w:rPr>
          <w:rtl w:val="0"/>
        </w:rPr>
      </w:r>
    </w:p>
    <w:p w:rsidR="00000000" w:rsidDel="00000000" w:rsidP="00000000" w:rsidRDefault="00000000" w:rsidRPr="00000000">
      <w:pPr>
        <w:pStyle w:val="Heading2"/>
        <w:keepNext w:val="0"/>
        <w:keepLines w:val="0"/>
        <w:spacing w:after="320" w:before="340" w:line="264" w:lineRule="auto"/>
        <w:contextualSpacing w:val="0"/>
      </w:pPr>
      <w:bookmarkStart w:colFirst="0" w:colLast="0" w:name="h.6fp79arkx8l2" w:id="11"/>
      <w:bookmarkEnd w:id="11"/>
      <w:r w:rsidDel="00000000" w:rsidR="00000000" w:rsidRPr="00000000">
        <w:rPr>
          <w:rFonts w:ascii="Arial" w:cs="Arial" w:eastAsia="Arial" w:hAnsi="Arial"/>
          <w:color w:val="1997c0"/>
          <w:sz w:val="34"/>
          <w:szCs w:val="34"/>
          <w:highlight w:val="white"/>
          <w:rtl w:val="0"/>
        </w:rPr>
        <w:t xml:space="preserve">Recommended Reading</w:t>
      </w:r>
    </w:p>
    <w:p w:rsidR="00000000" w:rsidDel="00000000" w:rsidP="00000000" w:rsidRDefault="00000000" w:rsidRPr="00000000">
      <w:pPr>
        <w:contextualSpacing w:val="0"/>
      </w:pPr>
      <w:r w:rsidDel="00000000" w:rsidR="00000000" w:rsidRPr="00000000">
        <w:rPr>
          <w:rFonts w:ascii="SimSun" w:cs="SimSun" w:eastAsia="SimSun" w:hAnsi="SimSun"/>
          <w:sz w:val="18"/>
          <w:szCs w:val="18"/>
          <w:rtl w:val="0"/>
        </w:rPr>
        <w:t xml:space="preserve">推奨図書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2.85715738932277" w:lineRule="auto"/>
        <w:contextualSpacing w:val="0"/>
        <w:rPr>
          <w:ins w:author="Kenji Okamura" w:id="184" w:date="2015-09-23T12:44:29Z"/>
        </w:rPr>
      </w:pPr>
      <w:r w:rsidDel="00000000" w:rsidR="00000000" w:rsidRPr="00000000">
        <w:rPr>
          <w:color w:val="333333"/>
          <w:sz w:val="27"/>
          <w:szCs w:val="27"/>
          <w:highlight w:val="white"/>
          <w:rtl w:val="0"/>
        </w:rPr>
        <w:t xml:space="preserve">When switching to cross-functional teams, changing management style is difficult. Luckily, a lot of excellent material has been written on this subject.</w:t>
      </w:r>
      <w:ins w:author="Kenji Okamura" w:id="184" w:date="2015-09-23T12:44:29Z">
        <w:r w:rsidDel="00000000" w:rsidR="00000000" w:rsidRPr="00000000">
          <w:rPr>
            <w:rtl w:val="0"/>
          </w:rPr>
        </w:r>
      </w:ins>
    </w:p>
    <w:p w:rsidR="00000000" w:rsidDel="00000000" w:rsidP="00000000" w:rsidRDefault="00000000" w:rsidRPr="00000000">
      <w:pPr>
        <w:spacing w:line="342.85715738932277" w:lineRule="auto"/>
        <w:contextualSpacing w:val="0"/>
      </w:pPr>
      <w:ins w:author="Kenji Okamura" w:id="184" w:date="2015-09-23T12:44:29Z">
        <w:r w:rsidDel="00000000" w:rsidR="00000000" w:rsidRPr="00000000">
          <w:rPr>
            <w:color w:val="333333"/>
            <w:sz w:val="27"/>
            <w:szCs w:val="27"/>
            <w:highlight w:val="white"/>
            <w:rtl w:val="0"/>
          </w:rPr>
          <w:t xml:space="preserve">相互協力型チームに移行するために必要な管理体制の変換は困難である。以下に参考となる文献を紹介する。</w:t>
        </w:r>
      </w:ins>
      <w:r w:rsidDel="00000000" w:rsidR="00000000" w:rsidRPr="00000000">
        <w:rPr>
          <w:rtl w:val="0"/>
        </w:rPr>
      </w:r>
    </w:p>
    <w:p w:rsidR="00000000" w:rsidDel="00000000" w:rsidP="00000000" w:rsidRDefault="00000000" w:rsidRPr="00000000">
      <w:pPr>
        <w:numPr>
          <w:ilvl w:val="0"/>
          <w:numId w:val="1"/>
        </w:numPr>
        <w:spacing w:line="342.85715738932277" w:lineRule="auto"/>
        <w:ind w:left="720" w:hanging="360"/>
        <w:contextualSpacing w:val="1"/>
        <w:rPr/>
      </w:pPr>
      <w:hyperlink r:id="rId14">
        <w:r w:rsidDel="00000000" w:rsidR="00000000" w:rsidRPr="00000000">
          <w:rPr>
            <w:color w:val="337ab7"/>
            <w:sz w:val="27"/>
            <w:szCs w:val="27"/>
            <w:highlight w:val="white"/>
            <w:rtl w:val="0"/>
          </w:rPr>
          <w:t xml:space="preserve">Leading Teams, by Richard Hackman.</w:t>
        </w:r>
      </w:hyperlink>
    </w:p>
    <w:p w:rsidR="00000000" w:rsidDel="00000000" w:rsidP="00000000" w:rsidRDefault="00000000" w:rsidRPr="00000000">
      <w:pPr>
        <w:numPr>
          <w:ilvl w:val="0"/>
          <w:numId w:val="1"/>
        </w:numPr>
        <w:spacing w:line="342.85715738932277" w:lineRule="auto"/>
        <w:ind w:left="720" w:hanging="360"/>
        <w:contextualSpacing w:val="1"/>
        <w:rPr>
          <w:ins w:author="Kenji Okamura" w:id="185" w:date="2015-09-23T12:44:38Z"/>
        </w:rPr>
      </w:pPr>
      <w:r w:rsidDel="00000000" w:rsidR="00000000" w:rsidRPr="00000000">
        <w:rPr>
          <w:color w:val="333333"/>
          <w:sz w:val="27"/>
          <w:szCs w:val="27"/>
          <w:highlight w:val="white"/>
          <w:rtl w:val="0"/>
        </w:rPr>
        <w:t xml:space="preserve">Harvard professor Richard Hackman is a long-time team researcher. His book is currently our favorite team-related book. It has a strong focus on helping management in their change to team-based work.</w:t>
      </w:r>
      <w:ins w:author="Kenji Okamura" w:id="185" w:date="2015-09-23T12:44:38Z">
        <w:r w:rsidDel="00000000" w:rsidR="00000000" w:rsidRPr="00000000">
          <w:rPr>
            <w:rtl w:val="0"/>
          </w:rPr>
        </w:r>
      </w:ins>
    </w:p>
    <w:p w:rsidR="00000000" w:rsidDel="00000000" w:rsidP="00000000" w:rsidRDefault="00000000" w:rsidRPr="00000000">
      <w:pPr>
        <w:numPr>
          <w:ilvl w:val="0"/>
          <w:numId w:val="1"/>
        </w:numPr>
        <w:spacing w:line="342.85715738932277" w:lineRule="auto"/>
        <w:ind w:left="720" w:hanging="360"/>
        <w:contextualSpacing w:val="1"/>
        <w:rPr/>
        <w:pPrChange w:author="Kenji Okamura" w:id="0" w:date="2015-09-23T12:44:38Z">
          <w:pPr>
            <w:numPr>
              <w:ilvl w:val="0"/>
              <w:numId w:val="1"/>
            </w:numPr>
            <w:spacing w:line="342.85715738932277" w:lineRule="auto"/>
            <w:ind w:left="720" w:hanging="360"/>
            <w:contextualSpacing w:val="1"/>
          </w:pPr>
        </w:pPrChange>
      </w:pPr>
      <w:ins w:author="Kenji Okamura" w:id="185" w:date="2015-09-23T12:44:38Z">
        <w:r w:rsidDel="00000000" w:rsidR="00000000" w:rsidRPr="00000000">
          <w:rPr>
            <w:color w:val="333333"/>
            <w:sz w:val="27"/>
            <w:szCs w:val="27"/>
            <w:highlight w:val="white"/>
            <w:rtl w:val="0"/>
          </w:rPr>
          <w:t xml:space="preserve">ハーバード大教授のリチャード・ハックマン氏はベテランの研究者で、彼のチームに関する著書は現在我々の愛読書になっている。チームを基本とした仕事において管理者に求められる変革に焦点を宛てている。</w:t>
        </w:r>
      </w:ins>
      <w:r w:rsidDel="00000000" w:rsidR="00000000" w:rsidRPr="00000000">
        <w:rPr>
          <w:rtl w:val="0"/>
        </w:rPr>
      </w:r>
    </w:p>
    <w:p w:rsidR="00000000" w:rsidDel="00000000" w:rsidP="00000000" w:rsidRDefault="00000000" w:rsidRPr="00000000">
      <w:pPr>
        <w:numPr>
          <w:ilvl w:val="0"/>
          <w:numId w:val="1"/>
        </w:numPr>
        <w:spacing w:line="342.85715738932277" w:lineRule="auto"/>
        <w:ind w:left="720" w:hanging="360"/>
        <w:contextualSpacing w:val="1"/>
        <w:rPr/>
      </w:pPr>
      <w:hyperlink r:id="rId15">
        <w:r w:rsidDel="00000000" w:rsidR="00000000" w:rsidRPr="00000000">
          <w:rPr>
            <w:color w:val="337ab7"/>
            <w:sz w:val="27"/>
            <w:szCs w:val="27"/>
            <w:highlight w:val="white"/>
            <w:rtl w:val="0"/>
          </w:rPr>
          <w:t xml:space="preserve">Leading Self-Directed Work Teams, by Kimball Fisher.</w:t>
        </w:r>
      </w:hyperlink>
    </w:p>
    <w:p w:rsidR="00000000" w:rsidDel="00000000" w:rsidP="00000000" w:rsidRDefault="00000000" w:rsidRPr="00000000">
      <w:pPr>
        <w:numPr>
          <w:ilvl w:val="0"/>
          <w:numId w:val="1"/>
        </w:numPr>
        <w:spacing w:line="342.85715738932277" w:lineRule="auto"/>
        <w:ind w:left="720" w:hanging="360"/>
        <w:contextualSpacing w:val="1"/>
        <w:rPr>
          <w:ins w:author="Kenji Okamura" w:id="187" w:date="2015-09-23T12:11:51Z"/>
        </w:rPr>
      </w:pPr>
      <w:r w:rsidDel="00000000" w:rsidR="00000000" w:rsidRPr="00000000">
        <w:rPr>
          <w:color w:val="333333"/>
          <w:sz w:val="27"/>
          <w:szCs w:val="27"/>
          <w:highlight w:val="white"/>
          <w:rtl w:val="0"/>
        </w:rPr>
        <w:t xml:space="preserve">This book has a strong focus on the change in role when one becomes a team leader of a self-directed team.</w:t>
      </w:r>
      <w:ins w:author="Kenji Okamura" w:id="187" w:date="2015-09-23T12:11:51Z">
        <w:r w:rsidDel="00000000" w:rsidR="00000000" w:rsidRPr="00000000">
          <w:rPr>
            <w:rtl w:val="0"/>
          </w:rPr>
        </w:r>
      </w:ins>
    </w:p>
    <w:p w:rsidR="00000000" w:rsidDel="00000000" w:rsidP="00000000" w:rsidRDefault="00000000" w:rsidRPr="00000000">
      <w:pPr>
        <w:numPr>
          <w:ilvl w:val="0"/>
          <w:numId w:val="1"/>
        </w:numPr>
        <w:spacing w:line="342.85715738932277" w:lineRule="auto"/>
        <w:ind w:left="720" w:hanging="360"/>
        <w:contextualSpacing w:val="1"/>
        <w:rPr/>
        <w:pPrChange w:author="Kenji Okamura" w:id="0" w:date="2015-09-23T12:11:51Z">
          <w:pPr>
            <w:numPr>
              <w:ilvl w:val="0"/>
              <w:numId w:val="1"/>
            </w:numPr>
            <w:spacing w:line="342.85715738932277" w:lineRule="auto"/>
            <w:ind w:left="720" w:hanging="360"/>
            <w:contextualSpacing w:val="1"/>
          </w:pPr>
        </w:pPrChange>
      </w:pPr>
      <w:ins w:author="Kenji Okamura" w:id="187" w:date="2015-09-23T12:11:51Z">
        <w:r w:rsidDel="00000000" w:rsidR="00000000" w:rsidRPr="00000000">
          <w:rPr>
            <w:color w:val="333333"/>
            <w:sz w:val="27"/>
            <w:szCs w:val="27"/>
            <w:highlight w:val="white"/>
            <w:rtl w:val="0"/>
          </w:rPr>
          <w:t xml:space="preserve">この書籍は、自立したチームにおけるリーダーの役割に注目している。</w:t>
        </w:r>
      </w:ins>
      <w:r w:rsidDel="00000000" w:rsidR="00000000" w:rsidRPr="00000000">
        <w:rPr>
          <w:rtl w:val="0"/>
        </w:rPr>
      </w:r>
    </w:p>
    <w:p w:rsidR="00000000" w:rsidDel="00000000" w:rsidP="00000000" w:rsidRDefault="00000000" w:rsidRPr="00000000">
      <w:pPr>
        <w:numPr>
          <w:ilvl w:val="0"/>
          <w:numId w:val="1"/>
        </w:numPr>
        <w:spacing w:line="342.85715738932277" w:lineRule="auto"/>
        <w:ind w:left="720" w:hanging="360"/>
        <w:contextualSpacing w:val="1"/>
        <w:rPr/>
      </w:pPr>
      <w:hyperlink r:id="rId16">
        <w:r w:rsidDel="00000000" w:rsidR="00000000" w:rsidRPr="00000000">
          <w:rPr>
            <w:color w:val="337ab7"/>
            <w:sz w:val="27"/>
            <w:szCs w:val="27"/>
            <w:highlight w:val="white"/>
            <w:rtl w:val="0"/>
          </w:rPr>
          <w:t xml:space="preserve">The Wisdom of Teams, by Jon Katzenbach and Douglas Smith.</w:t>
        </w:r>
      </w:hyperlink>
    </w:p>
    <w:p w:rsidR="00000000" w:rsidDel="00000000" w:rsidP="00000000" w:rsidRDefault="00000000" w:rsidRPr="00000000">
      <w:pPr>
        <w:numPr>
          <w:ilvl w:val="0"/>
          <w:numId w:val="1"/>
        </w:numPr>
        <w:spacing w:line="342.85715738932277" w:lineRule="auto"/>
        <w:ind w:left="720" w:hanging="360"/>
        <w:contextualSpacing w:val="1"/>
        <w:rPr>
          <w:ins w:author="Kenji Okamura" w:id="189" w:date="2015-09-23T12:12:42Z"/>
        </w:rPr>
      </w:pPr>
      <w:r w:rsidDel="00000000" w:rsidR="00000000" w:rsidRPr="00000000">
        <w:rPr>
          <w:color w:val="333333"/>
          <w:sz w:val="27"/>
          <w:szCs w:val="27"/>
          <w:highlight w:val="white"/>
          <w:rtl w:val="0"/>
        </w:rPr>
        <w:t xml:space="preserve">This is probably the most popular team reference and certainly worth reading.</w:t>
      </w:r>
      <w:ins w:author="Kenji Okamura" w:id="189" w:date="2015-09-23T12:12:42Z">
        <w:r w:rsidDel="00000000" w:rsidR="00000000" w:rsidRPr="00000000">
          <w:rPr>
            <w:rtl w:val="0"/>
          </w:rPr>
        </w:r>
      </w:ins>
    </w:p>
    <w:p w:rsidR="00000000" w:rsidDel="00000000" w:rsidP="00000000" w:rsidRDefault="00000000" w:rsidRPr="00000000">
      <w:pPr>
        <w:numPr>
          <w:ilvl w:val="0"/>
          <w:numId w:val="1"/>
        </w:numPr>
        <w:spacing w:line="342.85715738932277" w:lineRule="auto"/>
        <w:ind w:left="720" w:hanging="360"/>
        <w:contextualSpacing w:val="1"/>
        <w:rPr/>
        <w:pPrChange w:author="Kenji Okamura" w:id="0" w:date="2015-09-23T12:12:42Z">
          <w:pPr>
            <w:numPr>
              <w:ilvl w:val="0"/>
              <w:numId w:val="1"/>
            </w:numPr>
            <w:spacing w:line="342.85715738932277" w:lineRule="auto"/>
            <w:ind w:left="720" w:hanging="360"/>
            <w:contextualSpacing w:val="1"/>
          </w:pPr>
        </w:pPrChange>
      </w:pPr>
      <w:ins w:author="Kenji Okamura" w:id="189" w:date="2015-09-23T12:12:42Z">
        <w:r w:rsidDel="00000000" w:rsidR="00000000" w:rsidRPr="00000000">
          <w:rPr>
            <w:color w:val="333333"/>
            <w:sz w:val="27"/>
            <w:szCs w:val="27"/>
            <w:highlight w:val="white"/>
            <w:rtl w:val="0"/>
          </w:rPr>
          <w:t xml:space="preserve">おそらく、最も一般的なチームの参考書として一読の価値がある。</w:t>
        </w:r>
      </w:ins>
      <w:r w:rsidDel="00000000" w:rsidR="00000000" w:rsidRPr="00000000">
        <w:rPr>
          <w:rtl w:val="0"/>
        </w:rPr>
      </w:r>
    </w:p>
    <w:p w:rsidR="00000000" w:rsidDel="00000000" w:rsidP="00000000" w:rsidRDefault="00000000" w:rsidRPr="00000000">
      <w:pPr>
        <w:numPr>
          <w:ilvl w:val="0"/>
          <w:numId w:val="1"/>
        </w:numPr>
        <w:spacing w:line="342.85715738932277" w:lineRule="auto"/>
        <w:ind w:left="720" w:hanging="360"/>
        <w:contextualSpacing w:val="1"/>
        <w:rPr/>
      </w:pPr>
      <w:hyperlink r:id="rId17">
        <w:r w:rsidDel="00000000" w:rsidR="00000000" w:rsidRPr="00000000">
          <w:rPr>
            <w:color w:val="337ab7"/>
            <w:sz w:val="27"/>
            <w:szCs w:val="27"/>
            <w:highlight w:val="white"/>
            <w:rtl w:val="0"/>
          </w:rPr>
          <w:t xml:space="preserve">The Five Dysfunctions of a Team, by Patrick Lencioni.</w:t>
        </w:r>
      </w:hyperlink>
    </w:p>
    <w:p w:rsidR="00000000" w:rsidDel="00000000" w:rsidP="00000000" w:rsidRDefault="00000000" w:rsidRPr="00000000">
      <w:pPr>
        <w:numPr>
          <w:ilvl w:val="0"/>
          <w:numId w:val="1"/>
        </w:numPr>
        <w:spacing w:line="342.85715738932277" w:lineRule="auto"/>
        <w:ind w:left="720" w:hanging="360"/>
        <w:contextualSpacing w:val="1"/>
        <w:rPr>
          <w:ins w:author="Kenji Okamura" w:id="191" w:date="2015-09-23T12:13:45Z"/>
        </w:rPr>
      </w:pPr>
      <w:r w:rsidDel="00000000" w:rsidR="00000000" w:rsidRPr="00000000">
        <w:rPr>
          <w:color w:val="333333"/>
          <w:sz w:val="27"/>
          <w:szCs w:val="27"/>
          <w:highlight w:val="white"/>
          <w:rtl w:val="0"/>
        </w:rPr>
        <w:t xml:space="preserve">Written like a novel, it covers well the need for conflict in teams.</w:t>
      </w:r>
      <w:ins w:author="Kenji Okamura" w:id="191" w:date="2015-09-23T12:13:45Z">
        <w:r w:rsidDel="00000000" w:rsidR="00000000" w:rsidRPr="00000000">
          <w:rPr>
            <w:rtl w:val="0"/>
          </w:rPr>
        </w:r>
      </w:ins>
    </w:p>
    <w:p w:rsidR="00000000" w:rsidDel="00000000" w:rsidP="00000000" w:rsidRDefault="00000000" w:rsidRPr="00000000">
      <w:pPr>
        <w:numPr>
          <w:ilvl w:val="0"/>
          <w:numId w:val="1"/>
        </w:numPr>
        <w:spacing w:line="342.85715738932277" w:lineRule="auto"/>
        <w:ind w:left="720" w:hanging="360"/>
        <w:contextualSpacing w:val="1"/>
        <w:rPr/>
        <w:pPrChange w:author="Kenji Okamura" w:id="0" w:date="2015-09-23T12:13:45Z">
          <w:pPr>
            <w:numPr>
              <w:ilvl w:val="0"/>
              <w:numId w:val="1"/>
            </w:numPr>
            <w:spacing w:line="342.85715738932277" w:lineRule="auto"/>
            <w:ind w:left="720" w:hanging="360"/>
            <w:contextualSpacing w:val="1"/>
          </w:pPr>
        </w:pPrChange>
      </w:pPr>
      <w:ins w:author="Kenji Okamura" w:id="191" w:date="2015-09-23T12:13:45Z">
        <w:r w:rsidDel="00000000" w:rsidR="00000000" w:rsidRPr="00000000">
          <w:rPr>
            <w:color w:val="333333"/>
            <w:sz w:val="27"/>
            <w:szCs w:val="27"/>
            <w:highlight w:val="white"/>
            <w:rtl w:val="0"/>
          </w:rPr>
          <w:t xml:space="preserve">チーム内における衝突の必要性を小説調に記す。</w:t>
        </w:r>
      </w:ins>
      <w:r w:rsidDel="00000000" w:rsidR="00000000" w:rsidRPr="00000000">
        <w:rPr>
          <w:rtl w:val="0"/>
        </w:rPr>
      </w:r>
    </w:p>
    <w:p w:rsidR="00000000" w:rsidDel="00000000" w:rsidP="00000000" w:rsidRDefault="00000000" w:rsidRPr="00000000">
      <w:pPr>
        <w:spacing w:line="342.85715738932277" w:lineRule="auto"/>
        <w:contextualSpacing w:val="0"/>
        <w:rPr>
          <w:ins w:author="Kenji Okamura" w:id="193" w:date="2015-09-23T12:45:44Z"/>
        </w:rPr>
      </w:pPr>
      <w:r w:rsidDel="00000000" w:rsidR="00000000" w:rsidRPr="00000000">
        <w:rPr>
          <w:color w:val="333333"/>
          <w:sz w:val="27"/>
          <w:szCs w:val="27"/>
          <w:highlight w:val="white"/>
          <w:rtl w:val="0"/>
        </w:rPr>
        <w:t xml:space="preserve">Cross-functional teams are described mainly in product development literature. Some good texts:</w:t>
      </w:r>
      <w:ins w:author="Kenji Okamura" w:id="193" w:date="2015-09-23T12:45:44Z">
        <w:r w:rsidDel="00000000" w:rsidR="00000000" w:rsidRPr="00000000">
          <w:rPr>
            <w:rtl w:val="0"/>
          </w:rPr>
        </w:r>
      </w:ins>
    </w:p>
    <w:p w:rsidR="00000000" w:rsidDel="00000000" w:rsidP="00000000" w:rsidRDefault="00000000" w:rsidRPr="00000000">
      <w:pPr>
        <w:spacing w:line="342.85715738932277" w:lineRule="auto"/>
        <w:contextualSpacing w:val="0"/>
      </w:pPr>
      <w:ins w:author="Kenji Okamura" w:id="193" w:date="2015-09-23T12:45:44Z">
        <w:r w:rsidDel="00000000" w:rsidR="00000000" w:rsidRPr="00000000">
          <w:rPr>
            <w:color w:val="333333"/>
            <w:sz w:val="27"/>
            <w:szCs w:val="27"/>
            <w:highlight w:val="white"/>
            <w:rtl w:val="0"/>
          </w:rPr>
          <w:t xml:space="preserve">相互協力チームは製品開発に関する書籍でよく取り扱われる。以下に数点を紹介する。</w:t>
        </w:r>
      </w:ins>
      <w:r w:rsidDel="00000000" w:rsidR="00000000" w:rsidRPr="00000000">
        <w:rPr>
          <w:rtl w:val="0"/>
        </w:rPr>
      </w:r>
    </w:p>
    <w:p w:rsidR="00000000" w:rsidDel="00000000" w:rsidP="00000000" w:rsidRDefault="00000000" w:rsidRPr="00000000">
      <w:pPr>
        <w:numPr>
          <w:ilvl w:val="0"/>
          <w:numId w:val="2"/>
        </w:numPr>
        <w:spacing w:line="342.85715738932277" w:lineRule="auto"/>
        <w:ind w:left="720" w:hanging="360"/>
        <w:contextualSpacing w:val="1"/>
        <w:rPr/>
      </w:pPr>
      <w:hyperlink r:id="rId18">
        <w:r w:rsidDel="00000000" w:rsidR="00000000" w:rsidRPr="00000000">
          <w:rPr>
            <w:color w:val="337ab7"/>
            <w:sz w:val="27"/>
            <w:szCs w:val="27"/>
            <w:highlight w:val="white"/>
            <w:rtl w:val="0"/>
          </w:rPr>
          <w:t xml:space="preserve">Fast Cycle Time, by Chris Meyer.</w:t>
        </w:r>
      </w:hyperlink>
    </w:p>
    <w:p w:rsidR="00000000" w:rsidDel="00000000" w:rsidP="00000000" w:rsidRDefault="00000000" w:rsidRPr="00000000">
      <w:pPr>
        <w:numPr>
          <w:ilvl w:val="0"/>
          <w:numId w:val="2"/>
        </w:numPr>
        <w:spacing w:line="342.85715738932277" w:lineRule="auto"/>
        <w:ind w:left="720" w:hanging="360"/>
        <w:contextualSpacing w:val="1"/>
        <w:rPr>
          <w:ins w:author="Kenji Okamura" w:id="194" w:date="2015-09-23T12:17:28Z"/>
        </w:rPr>
      </w:pPr>
      <w:r w:rsidDel="00000000" w:rsidR="00000000" w:rsidRPr="00000000">
        <w:rPr>
          <w:color w:val="333333"/>
          <w:sz w:val="27"/>
          <w:szCs w:val="27"/>
          <w:highlight w:val="white"/>
          <w:rtl w:val="0"/>
        </w:rPr>
        <w:t xml:space="preserve">This is a true classic on product development and talks about cross-functional (multifunctional) teams in detail.</w:t>
      </w:r>
      <w:ins w:author="Kenji Okamura" w:id="194" w:date="2015-09-23T12:17:28Z">
        <w:r w:rsidDel="00000000" w:rsidR="00000000" w:rsidRPr="00000000">
          <w:rPr>
            <w:rtl w:val="0"/>
          </w:rPr>
        </w:r>
      </w:ins>
    </w:p>
    <w:p w:rsidR="00000000" w:rsidDel="00000000" w:rsidP="00000000" w:rsidRDefault="00000000" w:rsidRPr="00000000">
      <w:pPr>
        <w:numPr>
          <w:ilvl w:val="0"/>
          <w:numId w:val="2"/>
        </w:numPr>
        <w:spacing w:line="342.85715738932277" w:lineRule="auto"/>
        <w:ind w:left="720" w:hanging="360"/>
        <w:contextualSpacing w:val="1"/>
        <w:rPr/>
        <w:pPrChange w:author="Kenji Okamura" w:id="0" w:date="2015-09-23T12:17:28Z">
          <w:pPr>
            <w:numPr>
              <w:ilvl w:val="0"/>
              <w:numId w:val="2"/>
            </w:numPr>
            <w:spacing w:line="342.85715738932277" w:lineRule="auto"/>
            <w:ind w:left="720" w:hanging="360"/>
            <w:contextualSpacing w:val="1"/>
          </w:pPr>
        </w:pPrChange>
      </w:pPr>
      <w:ins w:author="Kenji Okamura" w:id="194" w:date="2015-09-23T12:17:28Z">
        <w:r w:rsidDel="00000000" w:rsidR="00000000" w:rsidRPr="00000000">
          <w:rPr>
            <w:color w:val="333333"/>
            <w:sz w:val="27"/>
            <w:szCs w:val="27"/>
            <w:highlight w:val="white"/>
            <w:rtl w:val="0"/>
          </w:rPr>
          <w:t xml:space="preserve">製品開発における好例として、相互協力（多機能型）チームについて詳細に記されている。</w:t>
        </w:r>
      </w:ins>
      <w:r w:rsidDel="00000000" w:rsidR="00000000" w:rsidRPr="00000000">
        <w:rPr>
          <w:rtl w:val="0"/>
        </w:rPr>
      </w:r>
    </w:p>
    <w:p w:rsidR="00000000" w:rsidDel="00000000" w:rsidP="00000000" w:rsidRDefault="00000000" w:rsidRPr="00000000">
      <w:pPr>
        <w:numPr>
          <w:ilvl w:val="0"/>
          <w:numId w:val="2"/>
        </w:numPr>
        <w:spacing w:line="342.85715738932277" w:lineRule="auto"/>
        <w:ind w:left="720" w:hanging="360"/>
        <w:contextualSpacing w:val="1"/>
        <w:rPr/>
      </w:pPr>
      <w:hyperlink r:id="rId19">
        <w:r w:rsidDel="00000000" w:rsidR="00000000" w:rsidRPr="00000000">
          <w:rPr>
            <w:color w:val="337ab7"/>
            <w:sz w:val="27"/>
            <w:szCs w:val="27"/>
            <w:highlight w:val="white"/>
            <w:rtl w:val="0"/>
          </w:rPr>
          <w:t xml:space="preserve">Revolutionizing Product Development, by Steven Wheelwright and Kim Clark.</w:t>
        </w:r>
      </w:hyperlink>
    </w:p>
    <w:p w:rsidR="00000000" w:rsidDel="00000000" w:rsidP="00000000" w:rsidRDefault="00000000" w:rsidRPr="00000000">
      <w:pPr>
        <w:numPr>
          <w:ilvl w:val="0"/>
          <w:numId w:val="2"/>
        </w:numPr>
        <w:spacing w:line="342.85715738932277" w:lineRule="auto"/>
        <w:ind w:left="720" w:hanging="360"/>
        <w:contextualSpacing w:val="1"/>
        <w:rPr>
          <w:ins w:author="Kenji Okamura" w:id="196" w:date="2015-09-23T12:18:44Z"/>
        </w:rPr>
      </w:pPr>
      <w:r w:rsidDel="00000000" w:rsidR="00000000" w:rsidRPr="00000000">
        <w:rPr>
          <w:color w:val="333333"/>
          <w:sz w:val="27"/>
          <w:szCs w:val="27"/>
          <w:highlight w:val="white"/>
          <w:rtl w:val="0"/>
        </w:rPr>
        <w:t xml:space="preserve">Another classic in product development literature; has one chapter on cross-functional integration.</w:t>
      </w:r>
      <w:ins w:author="Kenji Okamura" w:id="196" w:date="2015-09-23T12:18:44Z">
        <w:r w:rsidDel="00000000" w:rsidR="00000000" w:rsidRPr="00000000">
          <w:rPr>
            <w:rtl w:val="0"/>
          </w:rPr>
        </w:r>
      </w:ins>
    </w:p>
    <w:p w:rsidR="00000000" w:rsidDel="00000000" w:rsidP="00000000" w:rsidRDefault="00000000" w:rsidRPr="00000000">
      <w:pPr>
        <w:numPr>
          <w:ilvl w:val="0"/>
          <w:numId w:val="2"/>
        </w:numPr>
        <w:spacing w:line="342.85715738932277" w:lineRule="auto"/>
        <w:ind w:left="720" w:hanging="360"/>
        <w:contextualSpacing w:val="1"/>
        <w:rPr/>
        <w:pPrChange w:author="Kenji Okamura" w:id="0" w:date="2015-09-23T12:18:44Z">
          <w:pPr>
            <w:numPr>
              <w:ilvl w:val="0"/>
              <w:numId w:val="2"/>
            </w:numPr>
            <w:spacing w:line="342.85715738932277" w:lineRule="auto"/>
            <w:ind w:left="720" w:hanging="360"/>
            <w:contextualSpacing w:val="1"/>
          </w:pPr>
        </w:pPrChange>
      </w:pPr>
      <w:ins w:author="Kenji Okamura" w:id="196" w:date="2015-09-23T12:18:44Z">
        <w:r w:rsidDel="00000000" w:rsidR="00000000" w:rsidRPr="00000000">
          <w:rPr>
            <w:color w:val="333333"/>
            <w:sz w:val="27"/>
            <w:szCs w:val="27"/>
            <w:highlight w:val="white"/>
            <w:rtl w:val="0"/>
          </w:rPr>
          <w:t xml:space="preserve">製品開発における好例として、相互協力の導入に関して一つの章を割いている。</w:t>
        </w:r>
      </w:ins>
      <w:r w:rsidDel="00000000" w:rsidR="00000000" w:rsidRPr="00000000">
        <w:rPr>
          <w:rtl w:val="0"/>
        </w:rPr>
      </w:r>
    </w:p>
    <w:p w:rsidR="00000000" w:rsidDel="00000000" w:rsidP="00000000" w:rsidRDefault="00000000" w:rsidRPr="00000000">
      <w:pPr>
        <w:spacing w:line="342.85715738932277" w:lineRule="auto"/>
        <w:contextualSpacing w:val="0"/>
        <w:rPr>
          <w:ins w:author="Kenji Okamura" w:id="198" w:date="2015-09-23T12:19:10Z"/>
        </w:rPr>
      </w:pPr>
      <w:r w:rsidDel="00000000" w:rsidR="00000000" w:rsidRPr="00000000">
        <w:rPr>
          <w:color w:val="333333"/>
          <w:sz w:val="27"/>
          <w:szCs w:val="27"/>
          <w:highlight w:val="white"/>
          <w:rtl w:val="0"/>
        </w:rPr>
        <w:t xml:space="preserve">Some texts related to software development teams:</w:t>
      </w:r>
      <w:ins w:author="Kenji Okamura" w:id="198" w:date="2015-09-23T12:19:10Z">
        <w:r w:rsidDel="00000000" w:rsidR="00000000" w:rsidRPr="00000000">
          <w:rPr>
            <w:rtl w:val="0"/>
          </w:rPr>
        </w:r>
      </w:ins>
    </w:p>
    <w:p w:rsidR="00000000" w:rsidDel="00000000" w:rsidP="00000000" w:rsidRDefault="00000000" w:rsidRPr="00000000">
      <w:pPr>
        <w:spacing w:line="342.85715738932277" w:lineRule="auto"/>
        <w:contextualSpacing w:val="0"/>
      </w:pPr>
      <w:ins w:author="Kenji Okamura" w:id="198" w:date="2015-09-23T12:19:10Z">
        <w:r w:rsidDel="00000000" w:rsidR="00000000" w:rsidRPr="00000000">
          <w:rPr>
            <w:color w:val="333333"/>
            <w:sz w:val="27"/>
            <w:szCs w:val="27"/>
            <w:highlight w:val="white"/>
            <w:rtl w:val="0"/>
          </w:rPr>
          <w:t xml:space="preserve">ソフトウェア開発チームに関連する書籍</w:t>
        </w:r>
      </w:ins>
      <w:r w:rsidDel="00000000" w:rsidR="00000000" w:rsidRPr="00000000">
        <w:rPr>
          <w:rtl w:val="0"/>
        </w:rPr>
      </w:r>
    </w:p>
    <w:p w:rsidR="00000000" w:rsidDel="00000000" w:rsidP="00000000" w:rsidRDefault="00000000" w:rsidRPr="00000000">
      <w:pPr>
        <w:numPr>
          <w:ilvl w:val="0"/>
          <w:numId w:val="5"/>
        </w:numPr>
        <w:spacing w:line="342.85715738932277" w:lineRule="auto"/>
        <w:ind w:left="720" w:hanging="360"/>
        <w:contextualSpacing w:val="1"/>
        <w:rPr/>
      </w:pPr>
      <w:hyperlink r:id="rId20">
        <w:r w:rsidDel="00000000" w:rsidR="00000000" w:rsidRPr="00000000">
          <w:rPr>
            <w:color w:val="337ab7"/>
            <w:sz w:val="27"/>
            <w:szCs w:val="27"/>
            <w:highlight w:val="white"/>
            <w:rtl w:val="0"/>
          </w:rPr>
          <w:t xml:space="preserve">Software for Your Head, by Jim and Michele McCarthy.</w:t>
        </w:r>
      </w:hyperlink>
    </w:p>
    <w:p w:rsidR="00000000" w:rsidDel="00000000" w:rsidP="00000000" w:rsidRDefault="00000000" w:rsidRPr="00000000">
      <w:pPr>
        <w:numPr>
          <w:ilvl w:val="0"/>
          <w:numId w:val="5"/>
        </w:numPr>
        <w:spacing w:line="342.85715738932277" w:lineRule="auto"/>
        <w:ind w:left="720" w:hanging="360"/>
        <w:contextualSpacing w:val="1"/>
        <w:rPr>
          <w:ins w:author="Kenji Okamura" w:id="199" w:date="2015-09-23T12:22:54Z"/>
        </w:rPr>
      </w:pPr>
      <w:r w:rsidDel="00000000" w:rsidR="00000000" w:rsidRPr="00000000">
        <w:rPr>
          <w:color w:val="333333"/>
          <w:sz w:val="27"/>
          <w:szCs w:val="27"/>
          <w:highlight w:val="white"/>
          <w:rtl w:val="0"/>
        </w:rPr>
        <w:t xml:space="preserve">Jim and Michele spent years in ‘boot camps’ to find the most efficient ways for teams to work. They documented this as a set of protocols in this book.</w:t>
      </w:r>
      <w:ins w:author="Kenji Okamura" w:id="199" w:date="2015-09-23T12:22:54Z">
        <w:r w:rsidDel="00000000" w:rsidR="00000000" w:rsidRPr="00000000">
          <w:rPr>
            <w:rtl w:val="0"/>
          </w:rPr>
        </w:r>
      </w:ins>
    </w:p>
    <w:p w:rsidR="00000000" w:rsidDel="00000000" w:rsidP="00000000" w:rsidRDefault="00000000" w:rsidRPr="00000000">
      <w:pPr>
        <w:numPr>
          <w:ilvl w:val="0"/>
          <w:numId w:val="5"/>
        </w:numPr>
        <w:spacing w:line="342.85715738932277" w:lineRule="auto"/>
        <w:ind w:left="720" w:hanging="360"/>
        <w:contextualSpacing w:val="1"/>
        <w:rPr/>
        <w:pPrChange w:author="Kenji Okamura" w:id="0" w:date="2015-09-23T12:22:54Z">
          <w:pPr>
            <w:numPr>
              <w:ilvl w:val="0"/>
              <w:numId w:val="5"/>
            </w:numPr>
            <w:spacing w:line="342.85715738932277" w:lineRule="auto"/>
            <w:ind w:left="720" w:hanging="360"/>
            <w:contextualSpacing w:val="1"/>
          </w:pPr>
        </w:pPrChange>
      </w:pPr>
      <w:ins w:author="Kenji Okamura" w:id="199" w:date="2015-09-23T12:22:54Z">
        <w:r w:rsidDel="00000000" w:rsidR="00000000" w:rsidRPr="00000000">
          <w:rPr>
            <w:color w:val="333333"/>
            <w:sz w:val="27"/>
            <w:szCs w:val="27"/>
            <w:highlight w:val="white"/>
            <w:rtl w:val="0"/>
          </w:rPr>
          <w:t xml:space="preserve">ジムとミシェルは最も効率的なチームの運用を学ぶため、「ブートキャンプ」に歳月を費やした。その成果をプロトコルのセットとして執筆した一冊。</w:t>
        </w:r>
      </w:ins>
      <w:r w:rsidDel="00000000" w:rsidR="00000000" w:rsidRPr="00000000">
        <w:rPr>
          <w:rtl w:val="0"/>
        </w:rPr>
      </w:r>
    </w:p>
    <w:p w:rsidR="00000000" w:rsidDel="00000000" w:rsidP="00000000" w:rsidRDefault="00000000" w:rsidRPr="00000000">
      <w:pPr>
        <w:numPr>
          <w:ilvl w:val="0"/>
          <w:numId w:val="5"/>
        </w:numPr>
        <w:spacing w:line="342.85715738932277" w:lineRule="auto"/>
        <w:ind w:left="720" w:hanging="360"/>
        <w:contextualSpacing w:val="1"/>
        <w:rPr/>
      </w:pPr>
      <w:hyperlink r:id="rId21">
        <w:r w:rsidDel="00000000" w:rsidR="00000000" w:rsidRPr="00000000">
          <w:rPr>
            <w:color w:val="337ab7"/>
            <w:sz w:val="27"/>
            <w:szCs w:val="27"/>
            <w:highlight w:val="white"/>
            <w:rtl w:val="0"/>
          </w:rPr>
          <w:t xml:space="preserve">Peopleware, by Tom DeMarco and Tim Lister.</w:t>
        </w:r>
      </w:hyperlink>
    </w:p>
    <w:p w:rsidR="00000000" w:rsidDel="00000000" w:rsidP="00000000" w:rsidRDefault="00000000" w:rsidRPr="00000000">
      <w:pPr>
        <w:numPr>
          <w:ilvl w:val="0"/>
          <w:numId w:val="5"/>
        </w:numPr>
        <w:spacing w:line="342.85715738932277" w:lineRule="auto"/>
        <w:ind w:left="720" w:hanging="360"/>
        <w:contextualSpacing w:val="1"/>
        <w:rPr>
          <w:ins w:author="Kenji Okamura" w:id="201" w:date="2015-09-23T12:46:22Z"/>
        </w:rPr>
      </w:pPr>
      <w:r w:rsidDel="00000000" w:rsidR="00000000" w:rsidRPr="00000000">
        <w:rPr>
          <w:color w:val="333333"/>
          <w:sz w:val="27"/>
          <w:szCs w:val="27"/>
          <w:highlight w:val="white"/>
          <w:rtl w:val="0"/>
        </w:rPr>
        <w:t xml:space="preserve">This classic on the importance of people in software development also has a couple of chapters focusing on teams.</w:t>
      </w:r>
      <w:ins w:author="Kenji Okamura" w:id="201" w:date="2015-09-23T12:46:22Z">
        <w:r w:rsidDel="00000000" w:rsidR="00000000" w:rsidRPr="00000000">
          <w:rPr>
            <w:rtl w:val="0"/>
          </w:rPr>
        </w:r>
      </w:ins>
    </w:p>
    <w:p w:rsidR="00000000" w:rsidDel="00000000" w:rsidP="00000000" w:rsidRDefault="00000000" w:rsidRPr="00000000">
      <w:pPr>
        <w:numPr>
          <w:ilvl w:val="0"/>
          <w:numId w:val="5"/>
        </w:numPr>
        <w:spacing w:line="342.85715738932277" w:lineRule="auto"/>
        <w:ind w:left="720" w:hanging="360"/>
        <w:contextualSpacing w:val="1"/>
        <w:rPr/>
        <w:pPrChange w:author="Kenji Okamura" w:id="0" w:date="2015-09-23T12:46:22Z">
          <w:pPr>
            <w:numPr>
              <w:ilvl w:val="0"/>
              <w:numId w:val="5"/>
            </w:numPr>
            <w:spacing w:line="342.85715738932277" w:lineRule="auto"/>
            <w:ind w:left="720" w:hanging="360"/>
            <w:contextualSpacing w:val="1"/>
          </w:pPr>
        </w:pPrChange>
      </w:pPr>
      <w:ins w:author="Kenji Okamura" w:id="201" w:date="2015-09-23T12:46:22Z">
        <w:r w:rsidDel="00000000" w:rsidR="00000000" w:rsidRPr="00000000">
          <w:rPr>
            <w:color w:val="333333"/>
            <w:sz w:val="27"/>
            <w:szCs w:val="27"/>
            <w:highlight w:val="white"/>
            <w:rtl w:val="0"/>
          </w:rPr>
          <w:t xml:space="preserve">ソフトウェア開発における人材の重要性について示した本書の中には、チームに関する章が複数含まれている。</w:t>
        </w:r>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enji Okamura" w:id="0" w:date="2015-09-23T13:14: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英文がアヤシイので意訳</w:t>
      </w:r>
    </w:p>
  </w:comment>
  <w:comment w:author="Kenji Okamura" w:id="1" w:date="2015-09-23T13:13: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日本語的なニュアンスで、労働者だと主体性がない感じがする</w:t>
      </w:r>
    </w:p>
  </w:comment>
  <w:comment w:author="Kenji Okamura" w:id="2" w:date="2015-09-23T11:26: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very  good!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 w:name="SimSun"/>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333333"/>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www.amazon.com/Software-Your-Head-Protocols-Maintaining/dp/0201604566" TargetMode="External"/><Relationship Id="rId11" Type="http://schemas.openxmlformats.org/officeDocument/2006/relationships/hyperlink" Target="http://www.amazon.com/Cross--Functional-Teams-Working-Strangers/dp/0787960853" TargetMode="External"/><Relationship Id="rId10" Type="http://schemas.openxmlformats.org/officeDocument/2006/relationships/hyperlink" Target="http://www.amazon.com/Leading-Teams-Setting-Stage-Performances/dp/1578513332" TargetMode="External"/><Relationship Id="rId21" Type="http://schemas.openxmlformats.org/officeDocument/2006/relationships/hyperlink" Target="http://www.amazon.com/Peopleware-Productive-Projects-Teams-3rd/dp/0321934113" TargetMode="External"/><Relationship Id="rId13" Type="http://schemas.openxmlformats.org/officeDocument/2006/relationships/hyperlink" Target="http://www.amazon.com/Software-Your-Head-Protocols-Maintaining/dp/0201604566" TargetMode="External"/><Relationship Id="rId12" Type="http://schemas.openxmlformats.org/officeDocument/2006/relationships/hyperlink" Target="http://www.amazon.com/Flexible-Product-Development-Building-Changing/dp/0787995843"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mazon.com/Teams-At-Top-Jon-Katzenbach/dp/0875847897" TargetMode="External"/><Relationship Id="rId15" Type="http://schemas.openxmlformats.org/officeDocument/2006/relationships/hyperlink" Target="http://www.amazon.com/Leading-Self-Directed-Teams-Kimball-Fisher/dp/0071349243" TargetMode="External"/><Relationship Id="rId14" Type="http://schemas.openxmlformats.org/officeDocument/2006/relationships/hyperlink" Target="http://www.amazon.com/Leading-Teams-Setting-Stage-Performances/dp/1578513332" TargetMode="External"/><Relationship Id="rId17" Type="http://schemas.openxmlformats.org/officeDocument/2006/relationships/hyperlink" Target="http://www.amazon.com/Five-Dysfunctions-Team-Leadership-Fable/dp/0787960756" TargetMode="External"/><Relationship Id="rId16" Type="http://schemas.openxmlformats.org/officeDocument/2006/relationships/hyperlink" Target="http://www.amazon.com/Wisdom-Teams-High-Performance-Organization-Essentials/dp/0060522003" TargetMode="External"/><Relationship Id="rId5" Type="http://schemas.openxmlformats.org/officeDocument/2006/relationships/styles" Target="styles.xml"/><Relationship Id="rId19" Type="http://schemas.openxmlformats.org/officeDocument/2006/relationships/hyperlink" Target="http://www.amazon.com/Revolutionizing-Product-Development-Quantum-Efficiency/dp/0029055156" TargetMode="External"/><Relationship Id="rId6" Type="http://schemas.openxmlformats.org/officeDocument/2006/relationships/hyperlink" Target="http://www.amazon.com/The-Team-Handbook-Third-Edition/dp/1884731260" TargetMode="External"/><Relationship Id="rId18" Type="http://schemas.openxmlformats.org/officeDocument/2006/relationships/hyperlink" Target="http://www.amazon.com/Fast-Cycle-Time-Strategy-Structure/dp/141657624X" TargetMode="External"/><Relationship Id="rId7" Type="http://schemas.openxmlformats.org/officeDocument/2006/relationships/hyperlink" Target="http://www.amazon.com/The-Team-Handbook-Third-Edition/dp/1884731260" TargetMode="External"/><Relationship Id="rId8" Type="http://schemas.openxmlformats.org/officeDocument/2006/relationships/hyperlink" Target="http://www.amazon.com/Teams-At-Top-Jon-Katzenbach/dp/087584789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